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ayout w:type="fixed"/>
        <w:tblLook w:val="04A0" w:firstRow="1" w:lastRow="0" w:firstColumn="1" w:lastColumn="0" w:noHBand="0" w:noVBand="1"/>
      </w:tblPr>
      <w:tblGrid>
        <w:gridCol w:w="1442"/>
        <w:gridCol w:w="7573"/>
      </w:tblGrid>
      <w:tr w:rsidR="0CBC2192" w14:paraId="70A42DB7" w14:textId="77777777" w:rsidTr="1B0D6A7D">
        <w:trPr>
          <w:trHeight w:val="75"/>
        </w:trPr>
        <w:tc>
          <w:tcPr>
            <w:tcW w:w="1442" w:type="dxa"/>
            <w:tcBorders>
              <w:top w:val="single" w:sz="8" w:space="0" w:color="auto"/>
              <w:left w:val="single" w:sz="8" w:space="0" w:color="auto"/>
              <w:bottom w:val="single" w:sz="8" w:space="0" w:color="auto"/>
              <w:right w:val="single" w:sz="8" w:space="0" w:color="auto"/>
            </w:tcBorders>
          </w:tcPr>
          <w:p w14:paraId="64F030AB" w14:textId="1CB0039E" w:rsidR="0CBC2192" w:rsidRDefault="0CBC2192" w:rsidP="0CBC2192">
            <w:pPr>
              <w:spacing w:line="257" w:lineRule="auto"/>
            </w:pPr>
            <w:r w:rsidRPr="0CBC2192">
              <w:rPr>
                <w:rFonts w:ascii="Calibri" w:eastAsia="Calibri" w:hAnsi="Calibri" w:cs="Calibri"/>
                <w:b/>
                <w:bCs/>
              </w:rPr>
              <w:t>Titl</w:t>
            </w:r>
            <w:r w:rsidR="002E2809">
              <w:rPr>
                <w:rFonts w:ascii="Calibri" w:eastAsia="Calibri" w:hAnsi="Calibri" w:cs="Calibri"/>
                <w:b/>
                <w:bCs/>
              </w:rPr>
              <w:t>e</w:t>
            </w:r>
            <w:r w:rsidRPr="0CBC2192">
              <w:rPr>
                <w:rFonts w:ascii="Calibri" w:eastAsia="Calibri" w:hAnsi="Calibri" w:cs="Calibri"/>
                <w:b/>
                <w:bCs/>
              </w:rPr>
              <w:t xml:space="preserve"> of your Project</w:t>
            </w:r>
          </w:p>
        </w:tc>
        <w:tc>
          <w:tcPr>
            <w:tcW w:w="7573" w:type="dxa"/>
            <w:tcBorders>
              <w:top w:val="single" w:sz="8" w:space="0" w:color="auto"/>
              <w:left w:val="single" w:sz="8" w:space="0" w:color="auto"/>
              <w:bottom w:val="nil"/>
              <w:right w:val="single" w:sz="8" w:space="0" w:color="auto"/>
            </w:tcBorders>
          </w:tcPr>
          <w:p w14:paraId="03231F09" w14:textId="7DAA6740" w:rsidR="0CBC2192" w:rsidRPr="00CD5D26" w:rsidRDefault="00CD5D26" w:rsidP="0CBC2192">
            <w:pPr>
              <w:spacing w:line="257" w:lineRule="auto"/>
              <w:rPr>
                <w:highlight w:val="yellow"/>
              </w:rPr>
            </w:pPr>
            <w:r w:rsidRPr="002E2809">
              <w:rPr>
                <w:rFonts w:ascii="Calibri" w:eastAsia="Calibri" w:hAnsi="Calibri" w:cs="Calibri"/>
              </w:rPr>
              <w:t>Uni4U</w:t>
            </w:r>
          </w:p>
        </w:tc>
      </w:tr>
      <w:tr w:rsidR="0CBC2192" w14:paraId="069C72AE" w14:textId="77777777" w:rsidTr="1B0D6A7D">
        <w:trPr>
          <w:trHeight w:val="960"/>
        </w:trPr>
        <w:tc>
          <w:tcPr>
            <w:tcW w:w="9015" w:type="dxa"/>
            <w:gridSpan w:val="2"/>
            <w:tcBorders>
              <w:top w:val="single" w:sz="8" w:space="0" w:color="auto"/>
              <w:left w:val="single" w:sz="8" w:space="0" w:color="auto"/>
              <w:bottom w:val="single" w:sz="8" w:space="0" w:color="auto"/>
              <w:right w:val="single" w:sz="8" w:space="0" w:color="auto"/>
            </w:tcBorders>
          </w:tcPr>
          <w:p w14:paraId="1DB79C5B" w14:textId="0741C48F" w:rsidR="0CBC2192" w:rsidRDefault="1B0D6A7D" w:rsidP="0CBC2192">
            <w:pPr>
              <w:spacing w:line="257" w:lineRule="auto"/>
            </w:pPr>
            <w:r w:rsidRPr="1B0D6A7D">
              <w:t>Want to study in Germany? We've got your back!</w:t>
            </w:r>
          </w:p>
          <w:p w14:paraId="6D5EEA1E" w14:textId="7C304954" w:rsidR="0CBC2192" w:rsidRDefault="0CBC2192" w:rsidP="0CBC2192">
            <w:pPr>
              <w:spacing w:line="257" w:lineRule="auto"/>
            </w:pPr>
          </w:p>
        </w:tc>
      </w:tr>
    </w:tbl>
    <w:p w14:paraId="0C0CED9A" w14:textId="68B5BEF3" w:rsidR="0CBC2192" w:rsidRDefault="0CBC2192" w:rsidP="0CBC2192">
      <w:pPr>
        <w:spacing w:line="257" w:lineRule="auto"/>
      </w:pPr>
      <w:r w:rsidRPr="0CBC2192">
        <w:rPr>
          <w:rFonts w:ascii="Calibri" w:eastAsia="Calibri" w:hAnsi="Calibri" w:cs="Calibri"/>
        </w:rPr>
        <w:t xml:space="preserve"> </w:t>
      </w:r>
    </w:p>
    <w:tbl>
      <w:tblPr>
        <w:tblStyle w:val="Tabellenraster"/>
        <w:tblW w:w="0" w:type="auto"/>
        <w:tblLayout w:type="fixed"/>
        <w:tblLook w:val="04A0" w:firstRow="1" w:lastRow="0" w:firstColumn="1" w:lastColumn="0" w:noHBand="0" w:noVBand="1"/>
      </w:tblPr>
      <w:tblGrid>
        <w:gridCol w:w="2066"/>
        <w:gridCol w:w="6949"/>
      </w:tblGrid>
      <w:tr w:rsidR="0CBC2192" w14:paraId="3AA46483" w14:textId="77777777" w:rsidTr="1B0D6A7D">
        <w:trPr>
          <w:trHeight w:val="180"/>
        </w:trPr>
        <w:tc>
          <w:tcPr>
            <w:tcW w:w="2066" w:type="dxa"/>
            <w:tcBorders>
              <w:top w:val="single" w:sz="8" w:space="0" w:color="auto"/>
              <w:left w:val="single" w:sz="8" w:space="0" w:color="auto"/>
              <w:bottom w:val="single" w:sz="8" w:space="0" w:color="auto"/>
              <w:right w:val="single" w:sz="8" w:space="0" w:color="auto"/>
            </w:tcBorders>
          </w:tcPr>
          <w:p w14:paraId="45CF6ED1" w14:textId="22C59BA4" w:rsidR="0CBC2192" w:rsidRDefault="0CBC2192" w:rsidP="0CBC2192">
            <w:pPr>
              <w:spacing w:line="257" w:lineRule="auto"/>
            </w:pPr>
            <w:r w:rsidRPr="0CBC2192">
              <w:rPr>
                <w:rFonts w:ascii="Calibri" w:eastAsia="Calibri" w:hAnsi="Calibri" w:cs="Calibri"/>
                <w:b/>
                <w:bCs/>
              </w:rPr>
              <w:t>Short summary (4-5 sentences)</w:t>
            </w:r>
          </w:p>
        </w:tc>
        <w:tc>
          <w:tcPr>
            <w:tcW w:w="6949" w:type="dxa"/>
            <w:tcBorders>
              <w:top w:val="single" w:sz="8" w:space="0" w:color="auto"/>
              <w:left w:val="single" w:sz="8" w:space="0" w:color="auto"/>
              <w:bottom w:val="nil"/>
              <w:right w:val="single" w:sz="8" w:space="0" w:color="auto"/>
            </w:tcBorders>
          </w:tcPr>
          <w:p w14:paraId="603F4AEC" w14:textId="70FE32B2" w:rsidR="0CBC2192" w:rsidRDefault="0CBC2192" w:rsidP="0CBC2192">
            <w:pPr>
              <w:spacing w:line="257" w:lineRule="auto"/>
            </w:pPr>
            <w:r w:rsidRPr="0CBC2192">
              <w:rPr>
                <w:rFonts w:ascii="Calibri" w:eastAsia="Calibri" w:hAnsi="Calibri" w:cs="Calibri"/>
              </w:rPr>
              <w:t xml:space="preserve"> </w:t>
            </w:r>
          </w:p>
        </w:tc>
      </w:tr>
      <w:tr w:rsidR="0CBC2192" w14:paraId="203C9CE5" w14:textId="77777777" w:rsidTr="1B0D6A7D">
        <w:trPr>
          <w:trHeight w:val="1590"/>
        </w:trPr>
        <w:tc>
          <w:tcPr>
            <w:tcW w:w="9015" w:type="dxa"/>
            <w:gridSpan w:val="2"/>
            <w:tcBorders>
              <w:top w:val="single" w:sz="8" w:space="0" w:color="auto"/>
              <w:left w:val="single" w:sz="8" w:space="0" w:color="auto"/>
              <w:bottom w:val="single" w:sz="8" w:space="0" w:color="auto"/>
              <w:right w:val="single" w:sz="8" w:space="0" w:color="auto"/>
            </w:tcBorders>
          </w:tcPr>
          <w:p w14:paraId="7AF59D69" w14:textId="1DBD6179" w:rsidR="0CBC2192" w:rsidRDefault="1B0D6A7D" w:rsidP="0CBC2192">
            <w:pPr>
              <w:spacing w:line="257" w:lineRule="auto"/>
            </w:pPr>
            <w:r>
              <w:t xml:space="preserve">After graduation, students in Germany can be overwhelmed by the variety of universities to choose from for their future. However, it gets even more difficult as the </w:t>
            </w:r>
            <w:r w:rsidRPr="00CD5D26">
              <w:t xml:space="preserve">living conditions </w:t>
            </w:r>
            <w:r>
              <w:t xml:space="preserve">vary from city to city </w:t>
            </w:r>
            <w:r w:rsidRPr="002E2809">
              <w:t>and</w:t>
            </w:r>
            <w:r w:rsidR="00CD5D26" w:rsidRPr="002E2809">
              <w:t xml:space="preserve"> need to</w:t>
            </w:r>
            <w:r w:rsidRPr="002E2809">
              <w:t xml:space="preserve"> be</w:t>
            </w:r>
            <w:r>
              <w:t xml:space="preserve"> factored in when deciding where to study. Therefore, we decided to simplify this decision by </w:t>
            </w:r>
            <w:r w:rsidR="00F12142">
              <w:t xml:space="preserve">coding and </w:t>
            </w:r>
            <w:r>
              <w:t xml:space="preserve">creating an </w:t>
            </w:r>
            <w:r w:rsidRPr="00CD5D26">
              <w:t>interactive</w:t>
            </w:r>
            <w:r w:rsidR="00CD5D26">
              <w:t xml:space="preserve"> </w:t>
            </w:r>
            <w:r w:rsidR="00F12142">
              <w:t>dataset</w:t>
            </w:r>
            <w:r w:rsidRPr="00CD5D26">
              <w:t xml:space="preserve">, </w:t>
            </w:r>
            <w:r>
              <w:t>that shows the best university according to specific preferences.</w:t>
            </w:r>
          </w:p>
        </w:tc>
      </w:tr>
    </w:tbl>
    <w:p w14:paraId="486D7484" w14:textId="1B20B7AF" w:rsidR="0CBC2192" w:rsidRDefault="0CBC2192">
      <w:r w:rsidRPr="0CBC2192">
        <w:rPr>
          <w:rFonts w:ascii="Calibri" w:eastAsia="Calibri" w:hAnsi="Calibri" w:cs="Calibri"/>
          <w:sz w:val="24"/>
          <w:szCs w:val="24"/>
        </w:rPr>
        <w:t xml:space="preserve"> </w:t>
      </w:r>
    </w:p>
    <w:p w14:paraId="059617EC" w14:textId="059C7BA5" w:rsidR="0CBC2192" w:rsidRDefault="0CBC2192" w:rsidP="0CBC2192">
      <w:pPr>
        <w:rPr>
          <w:rFonts w:ascii="Calibri" w:eastAsia="Calibri" w:hAnsi="Calibri" w:cs="Calibri"/>
          <w:b/>
          <w:bCs/>
          <w:color w:val="7B7B7B" w:themeColor="accent3" w:themeShade="BF"/>
          <w:sz w:val="24"/>
          <w:szCs w:val="24"/>
        </w:rPr>
      </w:pPr>
      <w:r w:rsidRPr="0CBC2192">
        <w:rPr>
          <w:rFonts w:ascii="Calibri" w:eastAsia="Calibri" w:hAnsi="Calibri" w:cs="Calibri"/>
          <w:b/>
          <w:bCs/>
          <w:color w:val="7B7B7B" w:themeColor="accent3" w:themeShade="BF"/>
          <w:sz w:val="24"/>
          <w:szCs w:val="24"/>
        </w:rPr>
        <w:t>- The first two parts will also appear on your Digital Shaper certificate!</w:t>
      </w:r>
      <w:r>
        <w:br/>
      </w:r>
    </w:p>
    <w:tbl>
      <w:tblPr>
        <w:tblStyle w:val="Tabellenraster"/>
        <w:tblW w:w="0" w:type="auto"/>
        <w:tblLayout w:type="fixed"/>
        <w:tblLook w:val="04A0" w:firstRow="1" w:lastRow="0" w:firstColumn="1" w:lastColumn="0" w:noHBand="0" w:noVBand="1"/>
      </w:tblPr>
      <w:tblGrid>
        <w:gridCol w:w="2070"/>
        <w:gridCol w:w="6945"/>
      </w:tblGrid>
      <w:tr w:rsidR="0CBC2192" w14:paraId="2838933F" w14:textId="77777777" w:rsidTr="1B0D6A7D">
        <w:trPr>
          <w:trHeight w:val="240"/>
        </w:trPr>
        <w:tc>
          <w:tcPr>
            <w:tcW w:w="2070" w:type="dxa"/>
            <w:tcBorders>
              <w:top w:val="single" w:sz="8" w:space="0" w:color="auto"/>
              <w:left w:val="single" w:sz="8" w:space="0" w:color="auto"/>
              <w:bottom w:val="single" w:sz="8" w:space="0" w:color="auto"/>
              <w:right w:val="single" w:sz="8" w:space="0" w:color="auto"/>
            </w:tcBorders>
          </w:tcPr>
          <w:p w14:paraId="739C810B" w14:textId="57045853" w:rsidR="0CBC2192" w:rsidRDefault="0CBC2192" w:rsidP="0CBC2192">
            <w:pPr>
              <w:spacing w:line="257" w:lineRule="auto"/>
            </w:pPr>
            <w:r w:rsidRPr="0CBC2192">
              <w:rPr>
                <w:rFonts w:ascii="Calibri" w:eastAsia="Calibri" w:hAnsi="Calibri" w:cs="Calibri"/>
                <w:b/>
                <w:bCs/>
              </w:rPr>
              <w:t>Main section</w:t>
            </w:r>
          </w:p>
        </w:tc>
        <w:tc>
          <w:tcPr>
            <w:tcW w:w="6945" w:type="dxa"/>
            <w:tcBorders>
              <w:top w:val="single" w:sz="8" w:space="0" w:color="auto"/>
              <w:left w:val="single" w:sz="8" w:space="0" w:color="auto"/>
              <w:bottom w:val="nil"/>
              <w:right w:val="single" w:sz="8" w:space="0" w:color="auto"/>
            </w:tcBorders>
          </w:tcPr>
          <w:p w14:paraId="5D5D60A9" w14:textId="1A05743D" w:rsidR="0CBC2192" w:rsidRDefault="0CBC2192" w:rsidP="0CBC2192">
            <w:pPr>
              <w:spacing w:line="257" w:lineRule="auto"/>
            </w:pPr>
            <w:r w:rsidRPr="0CBC2192">
              <w:rPr>
                <w:rFonts w:ascii="Calibri" w:eastAsia="Calibri" w:hAnsi="Calibri" w:cs="Calibri"/>
              </w:rPr>
              <w:t xml:space="preserve"> </w:t>
            </w:r>
          </w:p>
        </w:tc>
      </w:tr>
      <w:tr w:rsidR="0CBC2192" w14:paraId="2D430F48" w14:textId="77777777" w:rsidTr="1B0D6A7D">
        <w:trPr>
          <w:trHeight w:val="4755"/>
        </w:trPr>
        <w:tc>
          <w:tcPr>
            <w:tcW w:w="9015" w:type="dxa"/>
            <w:gridSpan w:val="2"/>
            <w:tcBorders>
              <w:top w:val="single" w:sz="8" w:space="0" w:color="auto"/>
              <w:left w:val="single" w:sz="8" w:space="0" w:color="auto"/>
              <w:bottom w:val="single" w:sz="8" w:space="0" w:color="auto"/>
              <w:right w:val="single" w:sz="8" w:space="0" w:color="auto"/>
            </w:tcBorders>
          </w:tcPr>
          <w:p w14:paraId="195CB46A" w14:textId="4A5E5701" w:rsidR="0CBC2192" w:rsidRDefault="0CBC2192" w:rsidP="0CBC2192">
            <w:pPr>
              <w:pStyle w:val="Listenabsatz"/>
              <w:numPr>
                <w:ilvl w:val="0"/>
                <w:numId w:val="3"/>
              </w:numPr>
              <w:rPr>
                <w:rFonts w:eastAsiaTheme="minorEastAsia"/>
                <w:b/>
                <w:bCs/>
                <w:color w:val="7F7F7F" w:themeColor="text1" w:themeTint="80"/>
              </w:rPr>
            </w:pPr>
            <w:r w:rsidRPr="0CBC2192">
              <w:rPr>
                <w:b/>
                <w:bCs/>
                <w:color w:val="7F7F7F" w:themeColor="text1" w:themeTint="80"/>
              </w:rPr>
              <w:t>Introduction</w:t>
            </w:r>
            <w:r w:rsidRPr="0CBC2192">
              <w:rPr>
                <w:color w:val="7F7F7F" w:themeColor="text1" w:themeTint="80"/>
              </w:rPr>
              <w:t>: What are the ideas behind your project? for which project was a solution sought?</w:t>
            </w:r>
          </w:p>
          <w:p w14:paraId="4A644480" w14:textId="2A9E2B3D" w:rsidR="0CBC2192" w:rsidRDefault="0CBC2192" w:rsidP="0CBC2192"/>
          <w:p w14:paraId="5686AE36" w14:textId="7A354521" w:rsidR="0CBC2192" w:rsidRDefault="0CBC2192" w:rsidP="0CBC2192">
            <w:pPr>
              <w:rPr>
                <w:color w:val="7F7F7F" w:themeColor="text1" w:themeTint="80"/>
              </w:rPr>
            </w:pPr>
            <w:r>
              <w:t>After a fun kickoff and getting to know our group, we started looking for problems in our daily lives as well as in the world. We quickly settled on the issue of finding the right university since we either have struggled or are struggling with it.</w:t>
            </w:r>
            <w:r>
              <w:br/>
            </w:r>
          </w:p>
          <w:p w14:paraId="3FF05F44" w14:textId="3786E535" w:rsidR="0CBC2192" w:rsidRDefault="0CBC2192" w:rsidP="0CBC2192">
            <w:pPr>
              <w:pStyle w:val="Listenabsatz"/>
              <w:numPr>
                <w:ilvl w:val="0"/>
                <w:numId w:val="2"/>
              </w:numPr>
              <w:rPr>
                <w:rFonts w:eastAsiaTheme="minorEastAsia"/>
                <w:b/>
                <w:bCs/>
                <w:color w:val="7F7F7F" w:themeColor="text1" w:themeTint="80"/>
              </w:rPr>
            </w:pPr>
            <w:r w:rsidRPr="0CBC2192">
              <w:rPr>
                <w:b/>
                <w:bCs/>
                <w:color w:val="7F7F7F" w:themeColor="text1" w:themeTint="80"/>
              </w:rPr>
              <w:t xml:space="preserve">Methodology: </w:t>
            </w:r>
            <w:r w:rsidRPr="0CBC2192">
              <w:rPr>
                <w:color w:val="7F7F7F" w:themeColor="text1" w:themeTint="80"/>
              </w:rPr>
              <w:t>Which methods/tools from your learning tracks did you use to solve the problem? How exactly did you go about it?</w:t>
            </w:r>
          </w:p>
          <w:p w14:paraId="56079E76" w14:textId="57F9EA01" w:rsidR="0CBC2192" w:rsidRDefault="0CBC2192" w:rsidP="0CBC2192">
            <w:pPr>
              <w:spacing w:line="257" w:lineRule="auto"/>
            </w:pPr>
            <w:r w:rsidRPr="0CBC2192">
              <w:rPr>
                <w:rFonts w:ascii="Calibri" w:eastAsia="Calibri" w:hAnsi="Calibri" w:cs="Calibri"/>
              </w:rPr>
              <w:t xml:space="preserve"> </w:t>
            </w:r>
          </w:p>
          <w:p w14:paraId="1EB603A7" w14:textId="765CF2C3" w:rsidR="0CBC2192" w:rsidRDefault="0CBC2192" w:rsidP="0CBC2192">
            <w:pPr>
              <w:spacing w:line="257" w:lineRule="auto"/>
            </w:pPr>
            <w:r w:rsidRPr="0CBC2192">
              <w:rPr>
                <w:rFonts w:ascii="Calibri" w:eastAsia="Calibri" w:hAnsi="Calibri" w:cs="Calibri"/>
                <w:b/>
                <w:bCs/>
                <w:color w:val="7F7F7F" w:themeColor="text1" w:themeTint="80"/>
              </w:rPr>
              <w:t>Feel free to include matching images!</w:t>
            </w:r>
          </w:p>
          <w:p w14:paraId="087D9B37" w14:textId="4DC32192" w:rsidR="0CBC2192" w:rsidRDefault="1B0D6A7D" w:rsidP="0CBC2192">
            <w:pPr>
              <w:rPr>
                <w:ins w:id="0" w:author="Guest User" w:date="2022-02-19T14:31:00Z"/>
              </w:rPr>
            </w:pPr>
            <w:r>
              <w:t xml:space="preserve">Then the search for datasets related to the issue started. On Kaggle we quickly found a dataset containing a ranking of the best universities in the world. After deciding which categories, we would like to keep and which to drop, we got to work and started altering the dataset by dropping all irrelevant rows and columns. For instance, we kept categories such as quality of education and faculty and ignored others like citations and publications.  At this point we decided we only wanted to focus on German universities but ran into a little trouble when we tried filtering those out since not all of the </w:t>
            </w:r>
            <w:r w:rsidR="0002093F">
              <w:t>u</w:t>
            </w:r>
            <w:r>
              <w:t xml:space="preserve">niversities had the city in the name or contain mutated vowels. </w:t>
            </w:r>
          </w:p>
          <w:p w14:paraId="45E4D06F" w14:textId="1760F656" w:rsidR="0CBC2192" w:rsidRDefault="1B0D6A7D" w:rsidP="0CBC2192">
            <w:pPr>
              <w:rPr>
                <w:ins w:id="1" w:author="Guest User" w:date="2022-02-22T13:36:00Z"/>
              </w:rPr>
            </w:pPr>
            <w:r>
              <w:t xml:space="preserve">After a little help from our mentor Johnny, we were able to figure it out and continued working with the data. While doing so, we also looked for additional data to further extend our dataset by adding relevant information about the living conditions in the different cities. </w:t>
            </w:r>
          </w:p>
          <w:p w14:paraId="42165097" w14:textId="12105E14" w:rsidR="0CBC2192" w:rsidRDefault="096DE588" w:rsidP="0CBC2192">
            <w:pPr>
              <w:rPr>
                <w:ins w:id="2" w:author="Guest User" w:date="2022-02-22T13:36:00Z"/>
              </w:rPr>
            </w:pPr>
            <w:r>
              <w:t xml:space="preserve">We </w:t>
            </w:r>
            <w:r w:rsidRPr="00F12142">
              <w:t xml:space="preserve">found </w:t>
            </w:r>
            <w:r w:rsidR="00383A63" w:rsidRPr="00F12142">
              <w:t>two other</w:t>
            </w:r>
            <w:r w:rsidRPr="00F12142">
              <w:t xml:space="preserve"> dataset</w:t>
            </w:r>
            <w:r w:rsidR="00F12142" w:rsidRPr="00F12142">
              <w:t>s</w:t>
            </w:r>
            <w:r w:rsidRPr="00F12142">
              <w:t xml:space="preserve"> about rental apartments </w:t>
            </w:r>
            <w:r w:rsidR="00383A63" w:rsidRPr="00F12142">
              <w:t xml:space="preserve">and population per city </w:t>
            </w:r>
            <w:r w:rsidRPr="00F12142">
              <w:t>which we used to factor in</w:t>
            </w:r>
            <w:r w:rsidR="00F53EF6" w:rsidRPr="00F12142">
              <w:t xml:space="preserve"> some</w:t>
            </w:r>
            <w:r w:rsidR="00383A63" w:rsidRPr="00F12142">
              <w:t xml:space="preserve"> of</w:t>
            </w:r>
            <w:r w:rsidRPr="00F12142">
              <w:t xml:space="preserve"> the living </w:t>
            </w:r>
            <w:r>
              <w:t xml:space="preserve">conditions in the different cities. When we started working on this dataset, </w:t>
            </w:r>
            <w:r w:rsidRPr="00F12142">
              <w:t xml:space="preserve">we had to figure out how we could </w:t>
            </w:r>
            <w:r w:rsidR="00F12142">
              <w:t xml:space="preserve">create a column with the city names </w:t>
            </w:r>
            <w:r w:rsidRPr="00F12142">
              <w:t xml:space="preserve">for each city without manually typing in each </w:t>
            </w:r>
            <w:r w:rsidR="00F12142">
              <w:t>one</w:t>
            </w:r>
            <w:r w:rsidRPr="00F12142">
              <w:t>. Eventually we managed that as well</w:t>
            </w:r>
            <w:r w:rsidR="00F12142">
              <w:t xml:space="preserve"> with little help</w:t>
            </w:r>
            <w:r w:rsidRPr="00F12142">
              <w:t>.</w:t>
            </w:r>
            <w:r>
              <w:t xml:space="preserve"> </w:t>
            </w:r>
          </w:p>
          <w:p w14:paraId="52A0DBBE" w14:textId="5DBD2498" w:rsidR="0CBC2192" w:rsidRDefault="1B0D6A7D" w:rsidP="0CBC2192">
            <w:r>
              <w:t xml:space="preserve">We now had to figure out how to merge the data sets.  After some trial and error, we again reached out to our mentor Johnny who paved the way for us.  Afterwards, we summed up the information by calculating the mean, median or true and false percentages and merged the </w:t>
            </w:r>
            <w:r w:rsidR="0002093F">
              <w:t>u</w:t>
            </w:r>
            <w:r>
              <w:t xml:space="preserve">niversity data set with the living conditions added those to our university data set. </w:t>
            </w:r>
          </w:p>
          <w:p w14:paraId="020A7335" w14:textId="62E86951" w:rsidR="0CBC2192" w:rsidRDefault="1B0D6A7D" w:rsidP="0CBC2192">
            <w:r w:rsidRPr="0002093F">
              <w:lastRenderedPageBreak/>
              <w:t xml:space="preserve">To help </w:t>
            </w:r>
            <w:r w:rsidR="002D2ED6" w:rsidRPr="0002093F">
              <w:t xml:space="preserve">the </w:t>
            </w:r>
            <w:r w:rsidR="0002093F" w:rsidRPr="0002093F">
              <w:t>prospective</w:t>
            </w:r>
            <w:r w:rsidR="002D2ED6" w:rsidRPr="0002093F">
              <w:t xml:space="preserve"> </w:t>
            </w:r>
            <w:r w:rsidRPr="0002093F">
              <w:t xml:space="preserve">students make better decisions we created a </w:t>
            </w:r>
            <w:r w:rsidR="002D2ED6" w:rsidRPr="0002093F">
              <w:t xml:space="preserve">notebook where they can </w:t>
            </w:r>
            <w:r w:rsidR="0002093F" w:rsidRPr="0002093F">
              <w:t>evaluate</w:t>
            </w:r>
            <w:r w:rsidR="002D2ED6" w:rsidRPr="0002093F">
              <w:t xml:space="preserve"> our data by themselves.</w:t>
            </w:r>
            <w:r w:rsidR="002D2ED6">
              <w:t xml:space="preserve"> </w:t>
            </w:r>
            <w:r>
              <w:t xml:space="preserve">For example, we developed a boxplot diagram to look at rent prices for a selected city and a scatterplot to get a glimpse of correlations between two selected criteria of interest, amongst others. Additionally, we </w:t>
            </w:r>
            <w:r w:rsidR="0002093F">
              <w:t>created a Google Data Studio report</w:t>
            </w:r>
            <w:r>
              <w:t xml:space="preserve"> which allows the user to interact with our data and use our dataset without having to understand python.</w:t>
            </w:r>
          </w:p>
          <w:p w14:paraId="3256E477" w14:textId="4A87841E" w:rsidR="002D2ED6" w:rsidRDefault="002D2ED6" w:rsidP="0CBC2192"/>
          <w:p w14:paraId="4BE45966" w14:textId="1A307850" w:rsidR="002D2ED6" w:rsidRPr="0002093F" w:rsidRDefault="002D2ED6" w:rsidP="0CBC2192">
            <w:r w:rsidRPr="0002093F">
              <w:t>Here are some examples what is possible with our notebook:</w:t>
            </w:r>
          </w:p>
          <w:p w14:paraId="5084549A" w14:textId="7FAE72FB" w:rsidR="002D2ED6" w:rsidRPr="0002093F" w:rsidRDefault="002D2ED6" w:rsidP="0CBC2192"/>
          <w:p w14:paraId="407E34C0" w14:textId="51A8AA49" w:rsidR="00B11353" w:rsidRDefault="00B11353" w:rsidP="00B11353">
            <w:pPr>
              <w:pStyle w:val="Listenabsatz"/>
              <w:numPr>
                <w:ilvl w:val="0"/>
                <w:numId w:val="7"/>
              </w:numPr>
              <w:rPr>
                <w:lang w:eastAsia="de-DE"/>
              </w:rPr>
            </w:pPr>
            <w:r w:rsidRPr="0002093F">
              <w:t xml:space="preserve">We could answer questions like: </w:t>
            </w:r>
            <w:r w:rsidRPr="0002093F">
              <w:rPr>
                <w:lang w:eastAsia="de-DE"/>
              </w:rPr>
              <w:t xml:space="preserve">Which </w:t>
            </w:r>
            <w:r w:rsidR="0002093F" w:rsidRPr="0002093F">
              <w:rPr>
                <w:lang w:eastAsia="de-DE"/>
              </w:rPr>
              <w:t>u</w:t>
            </w:r>
            <w:r w:rsidRPr="0002093F">
              <w:rPr>
                <w:lang w:eastAsia="de-DE"/>
              </w:rPr>
              <w:t>niversity has the best quality of education while at the same time is located in a city where the total rent median is not more than 700€?</w:t>
            </w:r>
            <w:r w:rsidRPr="0002093F">
              <w:rPr>
                <w:lang w:eastAsia="de-DE"/>
              </w:rPr>
              <w:t xml:space="preserve"> Answer: </w:t>
            </w:r>
            <w:r w:rsidRPr="0002093F">
              <w:rPr>
                <w:lang w:eastAsia="de-DE"/>
              </w:rPr>
              <w:t>University of Göttingen</w:t>
            </w:r>
          </w:p>
          <w:p w14:paraId="4E99A084" w14:textId="77777777" w:rsidR="0002093F" w:rsidRPr="0002093F" w:rsidRDefault="0002093F" w:rsidP="0002093F">
            <w:pPr>
              <w:pStyle w:val="Listenabsatz"/>
              <w:rPr>
                <w:lang w:eastAsia="de-DE"/>
              </w:rPr>
            </w:pPr>
          </w:p>
          <w:p w14:paraId="7F84F76B" w14:textId="76AFB44D" w:rsidR="00B11353" w:rsidRDefault="00B11353" w:rsidP="00B11353">
            <w:pPr>
              <w:pStyle w:val="Listenabsatz"/>
              <w:numPr>
                <w:ilvl w:val="0"/>
                <w:numId w:val="7"/>
              </w:numPr>
              <w:rPr>
                <w:lang w:eastAsia="de-DE"/>
              </w:rPr>
            </w:pPr>
            <w:r w:rsidRPr="0002093F">
              <w:rPr>
                <w:lang w:eastAsia="de-DE"/>
              </w:rPr>
              <w:t xml:space="preserve">We </w:t>
            </w:r>
            <w:r w:rsidR="00BF6A56" w:rsidRPr="0002093F">
              <w:rPr>
                <w:lang w:eastAsia="de-DE"/>
              </w:rPr>
              <w:t>were able to create a barchart with the median rent prices (you could of course choose another factor) per city to visual</w:t>
            </w:r>
            <w:r w:rsidR="0002093F" w:rsidRPr="0002093F">
              <w:rPr>
                <w:lang w:eastAsia="de-DE"/>
              </w:rPr>
              <w:t>ly</w:t>
            </w:r>
            <w:r w:rsidR="00BF6A56" w:rsidRPr="0002093F">
              <w:rPr>
                <w:lang w:eastAsia="de-DE"/>
              </w:rPr>
              <w:t xml:space="preserve"> compare them to each other. </w:t>
            </w:r>
          </w:p>
          <w:p w14:paraId="4BD92017" w14:textId="77777777" w:rsidR="0002093F" w:rsidRDefault="0002093F" w:rsidP="0002093F">
            <w:pPr>
              <w:pStyle w:val="Listenabsatz"/>
              <w:rPr>
                <w:lang w:eastAsia="de-DE"/>
              </w:rPr>
            </w:pPr>
          </w:p>
          <w:p w14:paraId="4DA4F1B2" w14:textId="3AB7CF6A" w:rsidR="0002093F" w:rsidRPr="0002093F" w:rsidRDefault="0002093F" w:rsidP="0002093F">
            <w:pPr>
              <w:pStyle w:val="Listenabsatz"/>
              <w:rPr>
                <w:lang w:eastAsia="de-DE"/>
              </w:rPr>
            </w:pPr>
            <w:r>
              <w:rPr>
                <w:noProof/>
                <w:lang w:eastAsia="de-DE"/>
              </w:rPr>
              <w:drawing>
                <wp:inline distT="0" distB="0" distL="0" distR="0" wp14:anchorId="533AA288" wp14:editId="02306E30">
                  <wp:extent cx="4542790" cy="247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7524" cy="2479081"/>
                          </a:xfrm>
                          <a:prstGeom prst="rect">
                            <a:avLst/>
                          </a:prstGeom>
                          <a:noFill/>
                          <a:ln>
                            <a:noFill/>
                          </a:ln>
                        </pic:spPr>
                      </pic:pic>
                    </a:graphicData>
                  </a:graphic>
                </wp:inline>
              </w:drawing>
            </w:r>
          </w:p>
          <w:p w14:paraId="3DE7A9B8" w14:textId="02129898" w:rsidR="00BF6A56" w:rsidRDefault="00BF6A56" w:rsidP="00B11353">
            <w:pPr>
              <w:pStyle w:val="Listenabsatz"/>
              <w:numPr>
                <w:ilvl w:val="0"/>
                <w:numId w:val="7"/>
              </w:numPr>
              <w:rPr>
                <w:lang w:eastAsia="de-DE"/>
              </w:rPr>
            </w:pPr>
            <w:r w:rsidRPr="0002093F">
              <w:rPr>
                <w:lang w:eastAsia="de-DE"/>
              </w:rPr>
              <w:t>There is also the possibility to get a comparable set of boxplots with the total rent, base rent and service charge for a wished city. Here you can see the results for Hamburg:</w:t>
            </w:r>
          </w:p>
          <w:p w14:paraId="1E74B10C" w14:textId="0ADCD149" w:rsidR="006E682B" w:rsidRPr="0002093F" w:rsidRDefault="006E682B" w:rsidP="006E682B">
            <w:pPr>
              <w:pStyle w:val="Listenabsatz"/>
              <w:rPr>
                <w:lang w:eastAsia="de-DE"/>
              </w:rPr>
            </w:pPr>
            <w:r>
              <w:rPr>
                <w:noProof/>
                <w:lang w:eastAsia="de-DE"/>
              </w:rPr>
              <w:drawing>
                <wp:inline distT="0" distB="0" distL="0" distR="0" wp14:anchorId="7D640A12" wp14:editId="15F1337F">
                  <wp:extent cx="4343400" cy="2171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67535DF" w14:textId="77777777" w:rsidR="00BF6A56" w:rsidRPr="0002093F" w:rsidRDefault="00BF6A56" w:rsidP="00BF6A56">
            <w:pPr>
              <w:pStyle w:val="Listenabsatz"/>
              <w:rPr>
                <w:lang w:eastAsia="de-DE"/>
              </w:rPr>
            </w:pPr>
          </w:p>
          <w:p w14:paraId="44BA779A" w14:textId="51AECA9F" w:rsidR="00B11353" w:rsidRPr="0002093F" w:rsidRDefault="00B11353" w:rsidP="00BF6A56">
            <w:pPr>
              <w:pStyle w:val="Listenabsatz"/>
              <w:numPr>
                <w:ilvl w:val="0"/>
                <w:numId w:val="7"/>
              </w:numPr>
            </w:pPr>
            <w:r w:rsidRPr="0002093F">
              <w:t xml:space="preserve">We </w:t>
            </w:r>
            <w:r w:rsidR="00BF6A56" w:rsidRPr="0002093F">
              <w:t xml:space="preserve">also </w:t>
            </w:r>
            <w:r w:rsidRPr="0002093F">
              <w:t xml:space="preserve">have detected a medium strong correlation between the national </w:t>
            </w:r>
            <w:r w:rsidR="0002093F" w:rsidRPr="0002093F">
              <w:t>r</w:t>
            </w:r>
            <w:r w:rsidRPr="0002093F">
              <w:t xml:space="preserve">ank of a </w:t>
            </w:r>
            <w:r w:rsidR="0002093F" w:rsidRPr="0002093F">
              <w:t>u</w:t>
            </w:r>
            <w:r w:rsidRPr="0002093F">
              <w:t xml:space="preserve">niversity and the respective median of rent prices in the respective city. </w:t>
            </w:r>
            <w:r w:rsidR="00BF6A56" w:rsidRPr="0002093F">
              <w:t xml:space="preserve">So this means that the better the rank of the </w:t>
            </w:r>
            <w:r w:rsidR="0002093F" w:rsidRPr="0002093F">
              <w:t>u</w:t>
            </w:r>
            <w:r w:rsidR="00BF6A56" w:rsidRPr="0002093F">
              <w:t>niversity the higher the median of the renting prices in the r</w:t>
            </w:r>
            <w:r w:rsidR="00BF6A56" w:rsidRPr="0002093F">
              <w:t>espective</w:t>
            </w:r>
            <w:r w:rsidR="00BF6A56" w:rsidRPr="0002093F">
              <w:t xml:space="preserve"> city.</w:t>
            </w:r>
          </w:p>
          <w:p w14:paraId="7CD6F054" w14:textId="4F032657" w:rsidR="00B11353" w:rsidRDefault="006E682B" w:rsidP="00EE2003">
            <w:pPr>
              <w:pStyle w:val="Listenabsatz"/>
              <w:rPr>
                <w:lang w:eastAsia="de-DE"/>
              </w:rPr>
            </w:pPr>
            <w:r>
              <w:rPr>
                <w:noProof/>
              </w:rPr>
              <w:lastRenderedPageBreak/>
              <w:drawing>
                <wp:inline distT="0" distB="0" distL="0" distR="0" wp14:anchorId="18661AD8" wp14:editId="27CD9307">
                  <wp:extent cx="3076575" cy="3076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E709FA3" w14:textId="4646E4C3" w:rsidR="0CBC2192" w:rsidRDefault="0CBC2192" w:rsidP="0CBC2192"/>
          <w:p w14:paraId="41445400" w14:textId="3B5E9308" w:rsidR="0CBC2192" w:rsidRDefault="0CBC2192" w:rsidP="0CBC2192">
            <w:pPr>
              <w:pStyle w:val="Listenabsatz"/>
              <w:numPr>
                <w:ilvl w:val="0"/>
                <w:numId w:val="1"/>
              </w:numPr>
              <w:rPr>
                <w:rFonts w:eastAsiaTheme="minorEastAsia"/>
                <w:b/>
                <w:bCs/>
                <w:color w:val="7F7F7F" w:themeColor="text1" w:themeTint="80"/>
              </w:rPr>
            </w:pPr>
            <w:r w:rsidRPr="0CBC2192">
              <w:rPr>
                <w:b/>
                <w:bCs/>
                <w:color w:val="7F7F7F" w:themeColor="text1" w:themeTint="80"/>
              </w:rPr>
              <w:t>Your learning journey:</w:t>
            </w:r>
            <w:r w:rsidRPr="0CBC2192">
              <w:rPr>
                <w:color w:val="7F7F7F" w:themeColor="text1" w:themeTint="80"/>
              </w:rPr>
              <w:t xml:space="preserve"> How did the cooperation in the group work, were you able to apply the skills you learned, what was fun?</w:t>
            </w:r>
          </w:p>
          <w:p w14:paraId="4745E398" w14:textId="49108E45" w:rsidR="0CBC2192" w:rsidRDefault="0CBC2192" w:rsidP="0CBC2192">
            <w:pPr>
              <w:rPr>
                <w:ins w:id="3" w:author="Guest User" w:date="2022-02-19T15:28:00Z"/>
              </w:rPr>
            </w:pPr>
          </w:p>
          <w:p w14:paraId="4AECFF16" w14:textId="41D71D3F" w:rsidR="00BF6A56" w:rsidRDefault="1B0D6A7D" w:rsidP="0CBC2192">
            <w:r>
              <w:t>We had a fantastic team spirit, as more expert Python users took it upon themselves to upskill the rest of the team, writing code in a very pedagogic manner. We applied many of the useful skills taught through TechLabs such as interactions with Git</w:t>
            </w:r>
            <w:r w:rsidR="002E2809">
              <w:t>H</w:t>
            </w:r>
            <w:r>
              <w:t xml:space="preserve">ub repositories and advanced data analysis. </w:t>
            </w:r>
          </w:p>
          <w:p w14:paraId="4F5AC533" w14:textId="35CB14E2" w:rsidR="0CBC2192" w:rsidRDefault="1B0D6A7D" w:rsidP="0CBC2192">
            <w:r>
              <w:t>We feel like we emerge from this course with not only a wealth of useful skills, but also a good feeling of camaraderie</w:t>
            </w:r>
          </w:p>
          <w:p w14:paraId="02399FB7" w14:textId="1E517D07" w:rsidR="0CBC2192" w:rsidRDefault="0CBC2192" w:rsidP="0CBC2192">
            <w:pPr>
              <w:pStyle w:val="Listenabsatz"/>
              <w:numPr>
                <w:ilvl w:val="0"/>
                <w:numId w:val="1"/>
              </w:numPr>
              <w:rPr>
                <w:rFonts w:eastAsiaTheme="minorEastAsia"/>
                <w:b/>
                <w:bCs/>
                <w:color w:val="7F7F7F" w:themeColor="text1" w:themeTint="80"/>
              </w:rPr>
            </w:pPr>
            <w:r w:rsidRPr="0CBC2192">
              <w:rPr>
                <w:b/>
                <w:bCs/>
                <w:color w:val="7F7F7F" w:themeColor="text1" w:themeTint="80"/>
              </w:rPr>
              <w:t xml:space="preserve">Results of the project: </w:t>
            </w:r>
            <w:r w:rsidRPr="0CBC2192">
              <w:rPr>
                <w:color w:val="7F7F7F" w:themeColor="text1" w:themeTint="80"/>
              </w:rPr>
              <w:t>What exactly is the solution to your problem? What are the key results?</w:t>
            </w:r>
          </w:p>
          <w:p w14:paraId="03EA40DE" w14:textId="1680B533" w:rsidR="0CBC2192" w:rsidRDefault="0CBC2192" w:rsidP="0CBC2192">
            <w:pPr>
              <w:rPr>
                <w:color w:val="7F7F7F" w:themeColor="text1" w:themeTint="80"/>
              </w:rPr>
            </w:pPr>
          </w:p>
          <w:p w14:paraId="2B333B9F" w14:textId="631AF9E6" w:rsidR="0CBC2192" w:rsidRDefault="1B0D6A7D" w:rsidP="1B0D6A7D">
            <w:pPr>
              <w:rPr>
                <w:color w:val="000000" w:themeColor="text1"/>
              </w:rPr>
            </w:pPr>
            <w:r w:rsidRPr="1B0D6A7D">
              <w:rPr>
                <w:color w:val="000000" w:themeColor="text1"/>
              </w:rPr>
              <w:t xml:space="preserve">Thanks to our project, the user is now able to choose a university based on categories such as quality of education and faculty, national rank and other important categories whilst also having information about the living conditions in a particular city such as rent, living space available Internet speed and so on. </w:t>
            </w:r>
          </w:p>
          <w:p w14:paraId="7C159C19" w14:textId="784ECA6F" w:rsidR="0CBC2192" w:rsidRDefault="1B0D6A7D" w:rsidP="1B0D6A7D">
            <w:pPr>
              <w:rPr>
                <w:color w:val="000000" w:themeColor="text1"/>
              </w:rPr>
            </w:pPr>
            <w:r w:rsidRPr="1B0D6A7D">
              <w:rPr>
                <w:color w:val="000000" w:themeColor="text1"/>
              </w:rPr>
              <w:t>Potential students can now make a well-rounded data driven decision before embarking on their educational journey!</w:t>
            </w:r>
          </w:p>
          <w:p w14:paraId="7A6D139E" w14:textId="0407FB87" w:rsidR="0CBC2192" w:rsidRDefault="0CBC2192" w:rsidP="0CBC2192">
            <w:pPr>
              <w:spacing w:line="257" w:lineRule="auto"/>
              <w:rPr>
                <w:rFonts w:ascii="Calibri" w:eastAsia="Calibri" w:hAnsi="Calibri" w:cs="Calibri"/>
                <w:b/>
                <w:bCs/>
                <w:color w:val="7F7F7F" w:themeColor="text1" w:themeTint="80"/>
              </w:rPr>
            </w:pPr>
          </w:p>
        </w:tc>
      </w:tr>
    </w:tbl>
    <w:p w14:paraId="458CD1E8" w14:textId="52E56392" w:rsidR="0CBC2192" w:rsidRDefault="0CBC2192" w:rsidP="0CBC2192">
      <w:pPr>
        <w:spacing w:line="257" w:lineRule="auto"/>
      </w:pPr>
      <w:r w:rsidRPr="0CBC2192">
        <w:rPr>
          <w:rFonts w:ascii="Calibri" w:eastAsia="Calibri" w:hAnsi="Calibri" w:cs="Calibri"/>
        </w:rPr>
        <w:lastRenderedPageBreak/>
        <w:t xml:space="preserve"> </w:t>
      </w:r>
    </w:p>
    <w:tbl>
      <w:tblPr>
        <w:tblStyle w:val="Tabellenraster"/>
        <w:tblW w:w="0" w:type="auto"/>
        <w:tblLayout w:type="fixed"/>
        <w:tblLook w:val="04A0" w:firstRow="1" w:lastRow="0" w:firstColumn="1" w:lastColumn="0" w:noHBand="0" w:noVBand="1"/>
      </w:tblPr>
      <w:tblGrid>
        <w:gridCol w:w="2066"/>
        <w:gridCol w:w="6949"/>
      </w:tblGrid>
      <w:tr w:rsidR="0CBC2192" w14:paraId="3D4F8B50" w14:textId="77777777" w:rsidTr="1B0D6A7D">
        <w:trPr>
          <w:trHeight w:val="180"/>
        </w:trPr>
        <w:tc>
          <w:tcPr>
            <w:tcW w:w="2066" w:type="dxa"/>
            <w:tcBorders>
              <w:top w:val="single" w:sz="8" w:space="0" w:color="auto"/>
              <w:left w:val="single" w:sz="8" w:space="0" w:color="auto"/>
              <w:bottom w:val="single" w:sz="8" w:space="0" w:color="auto"/>
              <w:right w:val="single" w:sz="8" w:space="0" w:color="auto"/>
            </w:tcBorders>
          </w:tcPr>
          <w:p w14:paraId="1D855B56" w14:textId="63AB12E0" w:rsidR="0CBC2192" w:rsidRDefault="0CBC2192" w:rsidP="0CBC2192">
            <w:pPr>
              <w:spacing w:line="257" w:lineRule="auto"/>
            </w:pPr>
            <w:r w:rsidRPr="0CBC2192">
              <w:rPr>
                <w:rFonts w:ascii="Calibri" w:eastAsia="Calibri" w:hAnsi="Calibri" w:cs="Calibri"/>
                <w:b/>
                <w:bCs/>
              </w:rPr>
              <w:t>Further details</w:t>
            </w:r>
          </w:p>
        </w:tc>
        <w:tc>
          <w:tcPr>
            <w:tcW w:w="6949" w:type="dxa"/>
            <w:tcBorders>
              <w:top w:val="single" w:sz="8" w:space="0" w:color="auto"/>
              <w:left w:val="single" w:sz="8" w:space="0" w:color="auto"/>
              <w:bottom w:val="nil"/>
              <w:right w:val="single" w:sz="8" w:space="0" w:color="auto"/>
            </w:tcBorders>
          </w:tcPr>
          <w:p w14:paraId="6984187E" w14:textId="627C8D2F" w:rsidR="0CBC2192" w:rsidRDefault="0CBC2192" w:rsidP="0CBC2192">
            <w:pPr>
              <w:spacing w:line="257" w:lineRule="auto"/>
            </w:pPr>
            <w:r w:rsidRPr="0CBC2192">
              <w:rPr>
                <w:rFonts w:ascii="Calibri" w:eastAsia="Calibri" w:hAnsi="Calibri" w:cs="Calibri"/>
              </w:rPr>
              <w:t xml:space="preserve"> </w:t>
            </w:r>
          </w:p>
        </w:tc>
      </w:tr>
      <w:tr w:rsidR="0CBC2192" w14:paraId="396C36AE" w14:textId="77777777" w:rsidTr="1B0D6A7D">
        <w:trPr>
          <w:trHeight w:val="1485"/>
        </w:trPr>
        <w:tc>
          <w:tcPr>
            <w:tcW w:w="9015" w:type="dxa"/>
            <w:gridSpan w:val="2"/>
            <w:tcBorders>
              <w:top w:val="single" w:sz="8" w:space="0" w:color="auto"/>
              <w:left w:val="single" w:sz="8" w:space="0" w:color="auto"/>
              <w:bottom w:val="single" w:sz="8" w:space="0" w:color="auto"/>
              <w:right w:val="single" w:sz="8" w:space="0" w:color="auto"/>
            </w:tcBorders>
          </w:tcPr>
          <w:p w14:paraId="6313F720" w14:textId="12A16BAA" w:rsidR="0CBC2192" w:rsidRDefault="1B0D6A7D" w:rsidP="1B0D6A7D">
            <w:pPr>
              <w:rPr>
                <w:color w:val="000000" w:themeColor="text1"/>
              </w:rPr>
            </w:pPr>
            <w:r w:rsidRPr="1B0D6A7D">
              <w:t>Team</w:t>
            </w:r>
            <w:r w:rsidR="002D2ED6">
              <w:t>:</w:t>
            </w:r>
          </w:p>
          <w:p w14:paraId="162DCF44" w14:textId="0C25A33D" w:rsidR="0CBC2192" w:rsidRDefault="1B0D6A7D" w:rsidP="1B0D6A7D">
            <w:pPr>
              <w:rPr>
                <w:color w:val="000000" w:themeColor="text1"/>
              </w:rPr>
            </w:pPr>
            <w:r w:rsidRPr="1B0D6A7D">
              <w:t>All Data Science Track</w:t>
            </w:r>
          </w:p>
          <w:p w14:paraId="7E1410F2" w14:textId="3099BD01" w:rsidR="0CBC2192" w:rsidRDefault="1B0D6A7D" w:rsidP="0CBC2192">
            <w:pPr>
              <w:pStyle w:val="Listenabsatz"/>
              <w:numPr>
                <w:ilvl w:val="0"/>
                <w:numId w:val="4"/>
              </w:numPr>
              <w:rPr>
                <w:color w:val="000000" w:themeColor="text1"/>
              </w:rPr>
            </w:pPr>
            <w:r w:rsidRPr="1B0D6A7D">
              <w:t>Marek Lorenz</w:t>
            </w:r>
          </w:p>
          <w:p w14:paraId="23A1A20E" w14:textId="765A3D76" w:rsidR="0CBC2192" w:rsidRDefault="1B0D6A7D" w:rsidP="0CBC2192">
            <w:pPr>
              <w:pStyle w:val="Listenabsatz"/>
              <w:numPr>
                <w:ilvl w:val="0"/>
                <w:numId w:val="4"/>
              </w:numPr>
              <w:rPr>
                <w:color w:val="000000" w:themeColor="text1"/>
              </w:rPr>
            </w:pPr>
            <w:r w:rsidRPr="1B0D6A7D">
              <w:t>Janine Hoffmann</w:t>
            </w:r>
          </w:p>
          <w:p w14:paraId="3982A34F" w14:textId="43DA893F" w:rsidR="0CBC2192" w:rsidRDefault="1B0D6A7D" w:rsidP="0CBC2192">
            <w:pPr>
              <w:pStyle w:val="Listenabsatz"/>
              <w:numPr>
                <w:ilvl w:val="0"/>
                <w:numId w:val="4"/>
              </w:numPr>
              <w:rPr>
                <w:color w:val="000000" w:themeColor="text1"/>
              </w:rPr>
            </w:pPr>
            <w:r w:rsidRPr="1B0D6A7D">
              <w:t>Katharina Hess</w:t>
            </w:r>
          </w:p>
          <w:p w14:paraId="4AB3CCBB" w14:textId="463F796D" w:rsidR="0CBC2192" w:rsidRDefault="1B0D6A7D" w:rsidP="0CBC2192">
            <w:pPr>
              <w:pStyle w:val="Listenabsatz"/>
              <w:numPr>
                <w:ilvl w:val="0"/>
                <w:numId w:val="4"/>
              </w:numPr>
              <w:rPr>
                <w:color w:val="000000" w:themeColor="text1"/>
              </w:rPr>
            </w:pPr>
            <w:r w:rsidRPr="1B0D6A7D">
              <w:t>Fabian</w:t>
            </w:r>
            <w:r w:rsidR="0002093F">
              <w:t xml:space="preserve"> Seeger</w:t>
            </w:r>
          </w:p>
          <w:p w14:paraId="51CFB783" w14:textId="23811E7B" w:rsidR="0CBC2192" w:rsidRDefault="1B0D6A7D" w:rsidP="0CBC2192">
            <w:pPr>
              <w:pStyle w:val="Listenabsatz"/>
              <w:numPr>
                <w:ilvl w:val="0"/>
                <w:numId w:val="4"/>
              </w:numPr>
              <w:rPr>
                <w:color w:val="000000" w:themeColor="text1"/>
              </w:rPr>
            </w:pPr>
            <w:r w:rsidRPr="1B0D6A7D">
              <w:t>Lara Jahncke</w:t>
            </w:r>
          </w:p>
          <w:p w14:paraId="2711DA4F" w14:textId="4BC41706" w:rsidR="0CBC2192" w:rsidRDefault="1B0D6A7D" w:rsidP="0CBC2192">
            <w:pPr>
              <w:pStyle w:val="Listenabsatz"/>
              <w:numPr>
                <w:ilvl w:val="0"/>
                <w:numId w:val="4"/>
              </w:numPr>
              <w:rPr>
                <w:color w:val="000000" w:themeColor="text1"/>
              </w:rPr>
            </w:pPr>
            <w:r w:rsidRPr="1B0D6A7D">
              <w:t>Reema Kundar</w:t>
            </w:r>
          </w:p>
          <w:p w14:paraId="0FC3920E" w14:textId="78FCFCB3" w:rsidR="0CBC2192" w:rsidRDefault="0CBC2192" w:rsidP="0CBC2192"/>
          <w:p w14:paraId="1797FDCA" w14:textId="344675A4" w:rsidR="0CBC2192" w:rsidRDefault="1B0D6A7D" w:rsidP="0CBC2192">
            <w:r w:rsidRPr="1B0D6A7D">
              <w:t>Mentor:</w:t>
            </w:r>
          </w:p>
          <w:p w14:paraId="297E2FB8" w14:textId="6060F7BB" w:rsidR="0CBC2192" w:rsidRDefault="1B0D6A7D" w:rsidP="0CBC2192">
            <w:pPr>
              <w:pStyle w:val="Listenabsatz"/>
              <w:numPr>
                <w:ilvl w:val="0"/>
                <w:numId w:val="4"/>
              </w:numPr>
              <w:rPr>
                <w:rFonts w:eastAsiaTheme="minorEastAsia"/>
              </w:rPr>
            </w:pPr>
            <w:r w:rsidRPr="1B0D6A7D">
              <w:lastRenderedPageBreak/>
              <w:t>Johnny Kessler</w:t>
            </w:r>
          </w:p>
          <w:p w14:paraId="67BA30F0" w14:textId="1BB4FB6A" w:rsidR="0CBC2192" w:rsidRDefault="0CBC2192" w:rsidP="0CBC2192"/>
          <w:p w14:paraId="3E065474" w14:textId="62BF4909" w:rsidR="006E682B" w:rsidRPr="006E682B" w:rsidRDefault="0CBC2192" w:rsidP="006E682B">
            <w:pPr>
              <w:pStyle w:val="Listenabsatz"/>
              <w:numPr>
                <w:ilvl w:val="0"/>
                <w:numId w:val="4"/>
              </w:numPr>
              <w:rPr>
                <w:rFonts w:eastAsiaTheme="minorEastAsia"/>
                <w:color w:val="7F7F7F" w:themeColor="text1" w:themeTint="80"/>
              </w:rPr>
            </w:pPr>
            <w:r w:rsidRPr="0CBC2192">
              <w:rPr>
                <w:color w:val="7F7F7F" w:themeColor="text1" w:themeTint="80"/>
              </w:rPr>
              <w:t xml:space="preserve">Optional: </w:t>
            </w:r>
          </w:p>
          <w:p w14:paraId="4DB4AB17" w14:textId="21788F2F" w:rsidR="006E682B" w:rsidRPr="006E682B" w:rsidRDefault="0002093F" w:rsidP="006E682B">
            <w:pPr>
              <w:pStyle w:val="Listenabsatz"/>
              <w:numPr>
                <w:ilvl w:val="0"/>
                <w:numId w:val="4"/>
              </w:numPr>
              <w:rPr>
                <w:rFonts w:eastAsiaTheme="minorEastAsia"/>
                <w:color w:val="7F7F7F" w:themeColor="text1" w:themeTint="80"/>
              </w:rPr>
            </w:pPr>
            <w:r>
              <w:t>Google Data Studio</w:t>
            </w:r>
            <w:r w:rsidR="006E682B">
              <w:t xml:space="preserve">: </w:t>
            </w:r>
            <w:hyperlink r:id="rId8" w:tgtFrame="_blank" w:history="1">
              <w:r w:rsidR="006E682B">
                <w:rPr>
                  <w:rStyle w:val="Hyperlink"/>
                  <w:rFonts w:ascii="Arial" w:hAnsi="Arial" w:cs="Arial"/>
                  <w:sz w:val="23"/>
                  <w:szCs w:val="23"/>
                  <w:shd w:val="clear" w:color="auto" w:fill="FFFFFF"/>
                </w:rPr>
                <w:t>https://datastudio.google.com/reporting/72741ea9-79e5-4303-b4ff-b8638db1d1c5</w:t>
              </w:r>
            </w:hyperlink>
            <w:r>
              <w:t xml:space="preserve">, </w:t>
            </w:r>
          </w:p>
          <w:p w14:paraId="417DD107" w14:textId="333902B2" w:rsidR="0CBC2192" w:rsidRDefault="0002093F" w:rsidP="0CBC2192">
            <w:pPr>
              <w:pStyle w:val="Listenabsatz"/>
              <w:numPr>
                <w:ilvl w:val="0"/>
                <w:numId w:val="4"/>
              </w:numPr>
              <w:rPr>
                <w:rFonts w:eastAsiaTheme="minorEastAsia"/>
                <w:color w:val="7F7F7F" w:themeColor="text1" w:themeTint="80"/>
              </w:rPr>
            </w:pPr>
            <w:r>
              <w:t>Git</w:t>
            </w:r>
            <w:r w:rsidR="00945810">
              <w:t xml:space="preserve">Hub: </w:t>
            </w:r>
            <w:hyperlink r:id="rId9" w:history="1">
              <w:r w:rsidR="00945810">
                <w:rPr>
                  <w:rStyle w:val="Hyperlink"/>
                </w:rPr>
                <w:t>GitHub - reemak</w:t>
              </w:r>
              <w:r w:rsidR="00945810">
                <w:rPr>
                  <w:rStyle w:val="Hyperlink"/>
                </w:rPr>
                <w:t>k</w:t>
              </w:r>
              <w:r w:rsidR="00945810">
                <w:rPr>
                  <w:rStyle w:val="Hyperlink"/>
                </w:rPr>
                <w:t>/group-3</w:t>
              </w:r>
            </w:hyperlink>
          </w:p>
        </w:tc>
      </w:tr>
    </w:tbl>
    <w:p w14:paraId="18ECB191" w14:textId="5579C434" w:rsidR="0CBC2192" w:rsidRDefault="0CBC2192" w:rsidP="0CBC2192">
      <w:pPr>
        <w:spacing w:line="257" w:lineRule="auto"/>
        <w:rPr>
          <w:rFonts w:ascii="Calibri" w:eastAsia="Calibri" w:hAnsi="Calibri" w:cs="Calibri"/>
        </w:rPr>
      </w:pPr>
    </w:p>
    <w:p w14:paraId="6CE7A0CC" w14:textId="05531017" w:rsidR="0CBC2192" w:rsidRDefault="0CBC2192" w:rsidP="0CBC2192"/>
    <w:p w14:paraId="18FE4785" w14:textId="23417ED3" w:rsidR="0CBC2192" w:rsidRDefault="1B0D6A7D" w:rsidP="0CBC2192">
      <w:r>
        <w:t xml:space="preserve">. </w:t>
      </w:r>
    </w:p>
    <w:sectPr w:rsidR="0CBC21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A85"/>
    <w:multiLevelType w:val="hybridMultilevel"/>
    <w:tmpl w:val="CF3CE66C"/>
    <w:lvl w:ilvl="0" w:tplc="43709A02">
      <w:start w:val="1"/>
      <w:numFmt w:val="bullet"/>
      <w:lvlText w:val="-"/>
      <w:lvlJc w:val="left"/>
      <w:pPr>
        <w:ind w:left="720" w:hanging="360"/>
      </w:pPr>
      <w:rPr>
        <w:rFonts w:ascii="Calibri" w:hAnsi="Calibri" w:hint="default"/>
      </w:rPr>
    </w:lvl>
    <w:lvl w:ilvl="1" w:tplc="ED8E0A36">
      <w:start w:val="1"/>
      <w:numFmt w:val="bullet"/>
      <w:lvlText w:val="o"/>
      <w:lvlJc w:val="left"/>
      <w:pPr>
        <w:ind w:left="1440" w:hanging="360"/>
      </w:pPr>
      <w:rPr>
        <w:rFonts w:ascii="Courier New" w:hAnsi="Courier New" w:hint="default"/>
      </w:rPr>
    </w:lvl>
    <w:lvl w:ilvl="2" w:tplc="2FA8A69E">
      <w:start w:val="1"/>
      <w:numFmt w:val="bullet"/>
      <w:lvlText w:val=""/>
      <w:lvlJc w:val="left"/>
      <w:pPr>
        <w:ind w:left="2160" w:hanging="360"/>
      </w:pPr>
      <w:rPr>
        <w:rFonts w:ascii="Wingdings" w:hAnsi="Wingdings" w:hint="default"/>
      </w:rPr>
    </w:lvl>
    <w:lvl w:ilvl="3" w:tplc="8F96E45E">
      <w:start w:val="1"/>
      <w:numFmt w:val="bullet"/>
      <w:lvlText w:val=""/>
      <w:lvlJc w:val="left"/>
      <w:pPr>
        <w:ind w:left="2880" w:hanging="360"/>
      </w:pPr>
      <w:rPr>
        <w:rFonts w:ascii="Symbol" w:hAnsi="Symbol" w:hint="default"/>
      </w:rPr>
    </w:lvl>
    <w:lvl w:ilvl="4" w:tplc="6C8250B0">
      <w:start w:val="1"/>
      <w:numFmt w:val="bullet"/>
      <w:lvlText w:val="o"/>
      <w:lvlJc w:val="left"/>
      <w:pPr>
        <w:ind w:left="3600" w:hanging="360"/>
      </w:pPr>
      <w:rPr>
        <w:rFonts w:ascii="Courier New" w:hAnsi="Courier New" w:hint="default"/>
      </w:rPr>
    </w:lvl>
    <w:lvl w:ilvl="5" w:tplc="DACA1E14">
      <w:start w:val="1"/>
      <w:numFmt w:val="bullet"/>
      <w:lvlText w:val=""/>
      <w:lvlJc w:val="left"/>
      <w:pPr>
        <w:ind w:left="4320" w:hanging="360"/>
      </w:pPr>
      <w:rPr>
        <w:rFonts w:ascii="Wingdings" w:hAnsi="Wingdings" w:hint="default"/>
      </w:rPr>
    </w:lvl>
    <w:lvl w:ilvl="6" w:tplc="6ABC207C">
      <w:start w:val="1"/>
      <w:numFmt w:val="bullet"/>
      <w:lvlText w:val=""/>
      <w:lvlJc w:val="left"/>
      <w:pPr>
        <w:ind w:left="5040" w:hanging="360"/>
      </w:pPr>
      <w:rPr>
        <w:rFonts w:ascii="Symbol" w:hAnsi="Symbol" w:hint="default"/>
      </w:rPr>
    </w:lvl>
    <w:lvl w:ilvl="7" w:tplc="87E4DC06">
      <w:start w:val="1"/>
      <w:numFmt w:val="bullet"/>
      <w:lvlText w:val="o"/>
      <w:lvlJc w:val="left"/>
      <w:pPr>
        <w:ind w:left="5760" w:hanging="360"/>
      </w:pPr>
      <w:rPr>
        <w:rFonts w:ascii="Courier New" w:hAnsi="Courier New" w:hint="default"/>
      </w:rPr>
    </w:lvl>
    <w:lvl w:ilvl="8" w:tplc="7406655C">
      <w:start w:val="1"/>
      <w:numFmt w:val="bullet"/>
      <w:lvlText w:val=""/>
      <w:lvlJc w:val="left"/>
      <w:pPr>
        <w:ind w:left="6480" w:hanging="360"/>
      </w:pPr>
      <w:rPr>
        <w:rFonts w:ascii="Wingdings" w:hAnsi="Wingdings" w:hint="default"/>
      </w:rPr>
    </w:lvl>
  </w:abstractNum>
  <w:abstractNum w:abstractNumId="1" w15:restartNumberingAfterBreak="0">
    <w:nsid w:val="1A056849"/>
    <w:multiLevelType w:val="hybridMultilevel"/>
    <w:tmpl w:val="6D3E50DC"/>
    <w:lvl w:ilvl="0" w:tplc="D23266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D4293"/>
    <w:multiLevelType w:val="hybridMultilevel"/>
    <w:tmpl w:val="865286BE"/>
    <w:lvl w:ilvl="0" w:tplc="9E72E346">
      <w:start w:val="1"/>
      <w:numFmt w:val="decimal"/>
      <w:lvlText w:val="%1."/>
      <w:lvlJc w:val="left"/>
      <w:pPr>
        <w:ind w:left="720" w:hanging="360"/>
      </w:pPr>
    </w:lvl>
    <w:lvl w:ilvl="1" w:tplc="8FEAAAB8">
      <w:start w:val="1"/>
      <w:numFmt w:val="lowerLetter"/>
      <w:lvlText w:val="%2."/>
      <w:lvlJc w:val="left"/>
      <w:pPr>
        <w:ind w:left="1440" w:hanging="360"/>
      </w:pPr>
    </w:lvl>
    <w:lvl w:ilvl="2" w:tplc="FB404FF8">
      <w:start w:val="1"/>
      <w:numFmt w:val="lowerRoman"/>
      <w:lvlText w:val="%3."/>
      <w:lvlJc w:val="right"/>
      <w:pPr>
        <w:ind w:left="2160" w:hanging="180"/>
      </w:pPr>
    </w:lvl>
    <w:lvl w:ilvl="3" w:tplc="46EAD1A0">
      <w:start w:val="1"/>
      <w:numFmt w:val="decimal"/>
      <w:lvlText w:val="%4."/>
      <w:lvlJc w:val="left"/>
      <w:pPr>
        <w:ind w:left="2880" w:hanging="360"/>
      </w:pPr>
    </w:lvl>
    <w:lvl w:ilvl="4" w:tplc="9A72A054">
      <w:start w:val="1"/>
      <w:numFmt w:val="lowerLetter"/>
      <w:lvlText w:val="%5."/>
      <w:lvlJc w:val="left"/>
      <w:pPr>
        <w:ind w:left="3600" w:hanging="360"/>
      </w:pPr>
    </w:lvl>
    <w:lvl w:ilvl="5" w:tplc="1D7EB404">
      <w:start w:val="1"/>
      <w:numFmt w:val="lowerRoman"/>
      <w:lvlText w:val="%6."/>
      <w:lvlJc w:val="right"/>
      <w:pPr>
        <w:ind w:left="4320" w:hanging="180"/>
      </w:pPr>
    </w:lvl>
    <w:lvl w:ilvl="6" w:tplc="AEB84DDC">
      <w:start w:val="1"/>
      <w:numFmt w:val="decimal"/>
      <w:lvlText w:val="%7."/>
      <w:lvlJc w:val="left"/>
      <w:pPr>
        <w:ind w:left="5040" w:hanging="360"/>
      </w:pPr>
    </w:lvl>
    <w:lvl w:ilvl="7" w:tplc="4F06208C">
      <w:start w:val="1"/>
      <w:numFmt w:val="lowerLetter"/>
      <w:lvlText w:val="%8."/>
      <w:lvlJc w:val="left"/>
      <w:pPr>
        <w:ind w:left="5760" w:hanging="360"/>
      </w:pPr>
    </w:lvl>
    <w:lvl w:ilvl="8" w:tplc="F29CEE48">
      <w:start w:val="1"/>
      <w:numFmt w:val="lowerRoman"/>
      <w:lvlText w:val="%9."/>
      <w:lvlJc w:val="right"/>
      <w:pPr>
        <w:ind w:left="6480" w:hanging="180"/>
      </w:pPr>
    </w:lvl>
  </w:abstractNum>
  <w:abstractNum w:abstractNumId="3" w15:restartNumberingAfterBreak="0">
    <w:nsid w:val="3CA241E6"/>
    <w:multiLevelType w:val="hybridMultilevel"/>
    <w:tmpl w:val="A9D611A6"/>
    <w:lvl w:ilvl="0" w:tplc="911C5646">
      <w:start w:val="1"/>
      <w:numFmt w:val="bullet"/>
      <w:lvlText w:val=""/>
      <w:lvlJc w:val="left"/>
      <w:pPr>
        <w:ind w:left="720" w:hanging="360"/>
      </w:pPr>
      <w:rPr>
        <w:rFonts w:ascii="Symbol" w:hAnsi="Symbol" w:hint="default"/>
      </w:rPr>
    </w:lvl>
    <w:lvl w:ilvl="1" w:tplc="19E6F656">
      <w:start w:val="1"/>
      <w:numFmt w:val="bullet"/>
      <w:lvlText w:val="o"/>
      <w:lvlJc w:val="left"/>
      <w:pPr>
        <w:ind w:left="1440" w:hanging="360"/>
      </w:pPr>
      <w:rPr>
        <w:rFonts w:ascii="Courier New" w:hAnsi="Courier New" w:hint="default"/>
      </w:rPr>
    </w:lvl>
    <w:lvl w:ilvl="2" w:tplc="CC4C150C">
      <w:start w:val="1"/>
      <w:numFmt w:val="bullet"/>
      <w:lvlText w:val=""/>
      <w:lvlJc w:val="left"/>
      <w:pPr>
        <w:ind w:left="2160" w:hanging="360"/>
      </w:pPr>
      <w:rPr>
        <w:rFonts w:ascii="Wingdings" w:hAnsi="Wingdings" w:hint="default"/>
      </w:rPr>
    </w:lvl>
    <w:lvl w:ilvl="3" w:tplc="D31213AA">
      <w:start w:val="1"/>
      <w:numFmt w:val="bullet"/>
      <w:lvlText w:val=""/>
      <w:lvlJc w:val="left"/>
      <w:pPr>
        <w:ind w:left="2880" w:hanging="360"/>
      </w:pPr>
      <w:rPr>
        <w:rFonts w:ascii="Symbol" w:hAnsi="Symbol" w:hint="default"/>
      </w:rPr>
    </w:lvl>
    <w:lvl w:ilvl="4" w:tplc="C13CB5C0">
      <w:start w:val="1"/>
      <w:numFmt w:val="bullet"/>
      <w:lvlText w:val="o"/>
      <w:lvlJc w:val="left"/>
      <w:pPr>
        <w:ind w:left="3600" w:hanging="360"/>
      </w:pPr>
      <w:rPr>
        <w:rFonts w:ascii="Courier New" w:hAnsi="Courier New" w:hint="default"/>
      </w:rPr>
    </w:lvl>
    <w:lvl w:ilvl="5" w:tplc="29D4F630">
      <w:start w:val="1"/>
      <w:numFmt w:val="bullet"/>
      <w:lvlText w:val=""/>
      <w:lvlJc w:val="left"/>
      <w:pPr>
        <w:ind w:left="4320" w:hanging="360"/>
      </w:pPr>
      <w:rPr>
        <w:rFonts w:ascii="Wingdings" w:hAnsi="Wingdings" w:hint="default"/>
      </w:rPr>
    </w:lvl>
    <w:lvl w:ilvl="6" w:tplc="52202CA8">
      <w:start w:val="1"/>
      <w:numFmt w:val="bullet"/>
      <w:lvlText w:val=""/>
      <w:lvlJc w:val="left"/>
      <w:pPr>
        <w:ind w:left="5040" w:hanging="360"/>
      </w:pPr>
      <w:rPr>
        <w:rFonts w:ascii="Symbol" w:hAnsi="Symbol" w:hint="default"/>
      </w:rPr>
    </w:lvl>
    <w:lvl w:ilvl="7" w:tplc="87262F6A">
      <w:start w:val="1"/>
      <w:numFmt w:val="bullet"/>
      <w:lvlText w:val="o"/>
      <w:lvlJc w:val="left"/>
      <w:pPr>
        <w:ind w:left="5760" w:hanging="360"/>
      </w:pPr>
      <w:rPr>
        <w:rFonts w:ascii="Courier New" w:hAnsi="Courier New" w:hint="default"/>
      </w:rPr>
    </w:lvl>
    <w:lvl w:ilvl="8" w:tplc="6B2E27C4">
      <w:start w:val="1"/>
      <w:numFmt w:val="bullet"/>
      <w:lvlText w:val=""/>
      <w:lvlJc w:val="left"/>
      <w:pPr>
        <w:ind w:left="6480" w:hanging="360"/>
      </w:pPr>
      <w:rPr>
        <w:rFonts w:ascii="Wingdings" w:hAnsi="Wingdings" w:hint="default"/>
      </w:rPr>
    </w:lvl>
  </w:abstractNum>
  <w:abstractNum w:abstractNumId="4" w15:restartNumberingAfterBreak="0">
    <w:nsid w:val="6E6A2EB8"/>
    <w:multiLevelType w:val="hybridMultilevel"/>
    <w:tmpl w:val="112E9588"/>
    <w:lvl w:ilvl="0" w:tplc="E7A43918">
      <w:start w:val="1"/>
      <w:numFmt w:val="bullet"/>
      <w:lvlText w:val="-"/>
      <w:lvlJc w:val="left"/>
      <w:pPr>
        <w:ind w:left="720" w:hanging="360"/>
      </w:pPr>
      <w:rPr>
        <w:rFonts w:ascii="Calibri" w:hAnsi="Calibri" w:hint="default"/>
      </w:rPr>
    </w:lvl>
    <w:lvl w:ilvl="1" w:tplc="E034E86E">
      <w:start w:val="1"/>
      <w:numFmt w:val="bullet"/>
      <w:lvlText w:val="o"/>
      <w:lvlJc w:val="left"/>
      <w:pPr>
        <w:ind w:left="1440" w:hanging="360"/>
      </w:pPr>
      <w:rPr>
        <w:rFonts w:ascii="Courier New" w:hAnsi="Courier New" w:hint="default"/>
      </w:rPr>
    </w:lvl>
    <w:lvl w:ilvl="2" w:tplc="7A4AC544">
      <w:start w:val="1"/>
      <w:numFmt w:val="bullet"/>
      <w:lvlText w:val=""/>
      <w:lvlJc w:val="left"/>
      <w:pPr>
        <w:ind w:left="2160" w:hanging="360"/>
      </w:pPr>
      <w:rPr>
        <w:rFonts w:ascii="Wingdings" w:hAnsi="Wingdings" w:hint="default"/>
      </w:rPr>
    </w:lvl>
    <w:lvl w:ilvl="3" w:tplc="6A2C82F2">
      <w:start w:val="1"/>
      <w:numFmt w:val="bullet"/>
      <w:lvlText w:val=""/>
      <w:lvlJc w:val="left"/>
      <w:pPr>
        <w:ind w:left="2880" w:hanging="360"/>
      </w:pPr>
      <w:rPr>
        <w:rFonts w:ascii="Symbol" w:hAnsi="Symbol" w:hint="default"/>
      </w:rPr>
    </w:lvl>
    <w:lvl w:ilvl="4" w:tplc="13C61426">
      <w:start w:val="1"/>
      <w:numFmt w:val="bullet"/>
      <w:lvlText w:val="o"/>
      <w:lvlJc w:val="left"/>
      <w:pPr>
        <w:ind w:left="3600" w:hanging="360"/>
      </w:pPr>
      <w:rPr>
        <w:rFonts w:ascii="Courier New" w:hAnsi="Courier New" w:hint="default"/>
      </w:rPr>
    </w:lvl>
    <w:lvl w:ilvl="5" w:tplc="673C052E">
      <w:start w:val="1"/>
      <w:numFmt w:val="bullet"/>
      <w:lvlText w:val=""/>
      <w:lvlJc w:val="left"/>
      <w:pPr>
        <w:ind w:left="4320" w:hanging="360"/>
      </w:pPr>
      <w:rPr>
        <w:rFonts w:ascii="Wingdings" w:hAnsi="Wingdings" w:hint="default"/>
      </w:rPr>
    </w:lvl>
    <w:lvl w:ilvl="6" w:tplc="FD5687AA">
      <w:start w:val="1"/>
      <w:numFmt w:val="bullet"/>
      <w:lvlText w:val=""/>
      <w:lvlJc w:val="left"/>
      <w:pPr>
        <w:ind w:left="5040" w:hanging="360"/>
      </w:pPr>
      <w:rPr>
        <w:rFonts w:ascii="Symbol" w:hAnsi="Symbol" w:hint="default"/>
      </w:rPr>
    </w:lvl>
    <w:lvl w:ilvl="7" w:tplc="0DCE05B0">
      <w:start w:val="1"/>
      <w:numFmt w:val="bullet"/>
      <w:lvlText w:val="o"/>
      <w:lvlJc w:val="left"/>
      <w:pPr>
        <w:ind w:left="5760" w:hanging="360"/>
      </w:pPr>
      <w:rPr>
        <w:rFonts w:ascii="Courier New" w:hAnsi="Courier New" w:hint="default"/>
      </w:rPr>
    </w:lvl>
    <w:lvl w:ilvl="8" w:tplc="9DFEC634">
      <w:start w:val="1"/>
      <w:numFmt w:val="bullet"/>
      <w:lvlText w:val=""/>
      <w:lvlJc w:val="left"/>
      <w:pPr>
        <w:ind w:left="6480" w:hanging="360"/>
      </w:pPr>
      <w:rPr>
        <w:rFonts w:ascii="Wingdings" w:hAnsi="Wingdings" w:hint="default"/>
      </w:rPr>
    </w:lvl>
  </w:abstractNum>
  <w:abstractNum w:abstractNumId="5" w15:restartNumberingAfterBreak="0">
    <w:nsid w:val="750040AA"/>
    <w:multiLevelType w:val="hybridMultilevel"/>
    <w:tmpl w:val="EF426366"/>
    <w:lvl w:ilvl="0" w:tplc="D096C72E">
      <w:start w:val="1"/>
      <w:numFmt w:val="bullet"/>
      <w:lvlText w:val=""/>
      <w:lvlJc w:val="left"/>
      <w:pPr>
        <w:ind w:left="720" w:hanging="360"/>
      </w:pPr>
      <w:rPr>
        <w:rFonts w:ascii="Symbol" w:hAnsi="Symbol" w:hint="default"/>
      </w:rPr>
    </w:lvl>
    <w:lvl w:ilvl="1" w:tplc="E76A5814">
      <w:start w:val="1"/>
      <w:numFmt w:val="bullet"/>
      <w:lvlText w:val="o"/>
      <w:lvlJc w:val="left"/>
      <w:pPr>
        <w:ind w:left="1440" w:hanging="360"/>
      </w:pPr>
      <w:rPr>
        <w:rFonts w:ascii="Courier New" w:hAnsi="Courier New" w:hint="default"/>
      </w:rPr>
    </w:lvl>
    <w:lvl w:ilvl="2" w:tplc="4E12A1A8">
      <w:start w:val="1"/>
      <w:numFmt w:val="bullet"/>
      <w:lvlText w:val=""/>
      <w:lvlJc w:val="left"/>
      <w:pPr>
        <w:ind w:left="2160" w:hanging="360"/>
      </w:pPr>
      <w:rPr>
        <w:rFonts w:ascii="Wingdings" w:hAnsi="Wingdings" w:hint="default"/>
      </w:rPr>
    </w:lvl>
    <w:lvl w:ilvl="3" w:tplc="4928E878">
      <w:start w:val="1"/>
      <w:numFmt w:val="bullet"/>
      <w:lvlText w:val=""/>
      <w:lvlJc w:val="left"/>
      <w:pPr>
        <w:ind w:left="2880" w:hanging="360"/>
      </w:pPr>
      <w:rPr>
        <w:rFonts w:ascii="Symbol" w:hAnsi="Symbol" w:hint="default"/>
      </w:rPr>
    </w:lvl>
    <w:lvl w:ilvl="4" w:tplc="00449644">
      <w:start w:val="1"/>
      <w:numFmt w:val="bullet"/>
      <w:lvlText w:val="o"/>
      <w:lvlJc w:val="left"/>
      <w:pPr>
        <w:ind w:left="3600" w:hanging="360"/>
      </w:pPr>
      <w:rPr>
        <w:rFonts w:ascii="Courier New" w:hAnsi="Courier New" w:hint="default"/>
      </w:rPr>
    </w:lvl>
    <w:lvl w:ilvl="5" w:tplc="2058476C">
      <w:start w:val="1"/>
      <w:numFmt w:val="bullet"/>
      <w:lvlText w:val=""/>
      <w:lvlJc w:val="left"/>
      <w:pPr>
        <w:ind w:left="4320" w:hanging="360"/>
      </w:pPr>
      <w:rPr>
        <w:rFonts w:ascii="Wingdings" w:hAnsi="Wingdings" w:hint="default"/>
      </w:rPr>
    </w:lvl>
    <w:lvl w:ilvl="6" w:tplc="7E18C7AA">
      <w:start w:val="1"/>
      <w:numFmt w:val="bullet"/>
      <w:lvlText w:val=""/>
      <w:lvlJc w:val="left"/>
      <w:pPr>
        <w:ind w:left="5040" w:hanging="360"/>
      </w:pPr>
      <w:rPr>
        <w:rFonts w:ascii="Symbol" w:hAnsi="Symbol" w:hint="default"/>
      </w:rPr>
    </w:lvl>
    <w:lvl w:ilvl="7" w:tplc="488C860A">
      <w:start w:val="1"/>
      <w:numFmt w:val="bullet"/>
      <w:lvlText w:val="o"/>
      <w:lvlJc w:val="left"/>
      <w:pPr>
        <w:ind w:left="5760" w:hanging="360"/>
      </w:pPr>
      <w:rPr>
        <w:rFonts w:ascii="Courier New" w:hAnsi="Courier New" w:hint="default"/>
      </w:rPr>
    </w:lvl>
    <w:lvl w:ilvl="8" w:tplc="D12640F6">
      <w:start w:val="1"/>
      <w:numFmt w:val="bullet"/>
      <w:lvlText w:val=""/>
      <w:lvlJc w:val="left"/>
      <w:pPr>
        <w:ind w:left="6480" w:hanging="360"/>
      </w:pPr>
      <w:rPr>
        <w:rFonts w:ascii="Wingdings" w:hAnsi="Wingdings" w:hint="default"/>
      </w:rPr>
    </w:lvl>
  </w:abstractNum>
  <w:abstractNum w:abstractNumId="6" w15:restartNumberingAfterBreak="0">
    <w:nsid w:val="759A63C1"/>
    <w:multiLevelType w:val="hybridMultilevel"/>
    <w:tmpl w:val="4A5C31B2"/>
    <w:lvl w:ilvl="0" w:tplc="01B4C48A">
      <w:start w:val="1"/>
      <w:numFmt w:val="bullet"/>
      <w:lvlText w:val=""/>
      <w:lvlJc w:val="left"/>
      <w:pPr>
        <w:ind w:left="720" w:hanging="360"/>
      </w:pPr>
      <w:rPr>
        <w:rFonts w:ascii="Symbol" w:hAnsi="Symbol" w:hint="default"/>
      </w:rPr>
    </w:lvl>
    <w:lvl w:ilvl="1" w:tplc="80CED5C2">
      <w:start w:val="1"/>
      <w:numFmt w:val="bullet"/>
      <w:lvlText w:val="o"/>
      <w:lvlJc w:val="left"/>
      <w:pPr>
        <w:ind w:left="1440" w:hanging="360"/>
      </w:pPr>
      <w:rPr>
        <w:rFonts w:ascii="Courier New" w:hAnsi="Courier New" w:hint="default"/>
      </w:rPr>
    </w:lvl>
    <w:lvl w:ilvl="2" w:tplc="2FFE8030">
      <w:start w:val="1"/>
      <w:numFmt w:val="bullet"/>
      <w:lvlText w:val=""/>
      <w:lvlJc w:val="left"/>
      <w:pPr>
        <w:ind w:left="2160" w:hanging="360"/>
      </w:pPr>
      <w:rPr>
        <w:rFonts w:ascii="Wingdings" w:hAnsi="Wingdings" w:hint="default"/>
      </w:rPr>
    </w:lvl>
    <w:lvl w:ilvl="3" w:tplc="3D240C7A">
      <w:start w:val="1"/>
      <w:numFmt w:val="bullet"/>
      <w:lvlText w:val=""/>
      <w:lvlJc w:val="left"/>
      <w:pPr>
        <w:ind w:left="2880" w:hanging="360"/>
      </w:pPr>
      <w:rPr>
        <w:rFonts w:ascii="Symbol" w:hAnsi="Symbol" w:hint="default"/>
      </w:rPr>
    </w:lvl>
    <w:lvl w:ilvl="4" w:tplc="1DFEF45C">
      <w:start w:val="1"/>
      <w:numFmt w:val="bullet"/>
      <w:lvlText w:val="o"/>
      <w:lvlJc w:val="left"/>
      <w:pPr>
        <w:ind w:left="3600" w:hanging="360"/>
      </w:pPr>
      <w:rPr>
        <w:rFonts w:ascii="Courier New" w:hAnsi="Courier New" w:hint="default"/>
      </w:rPr>
    </w:lvl>
    <w:lvl w:ilvl="5" w:tplc="F1F27914">
      <w:start w:val="1"/>
      <w:numFmt w:val="bullet"/>
      <w:lvlText w:val=""/>
      <w:lvlJc w:val="left"/>
      <w:pPr>
        <w:ind w:left="4320" w:hanging="360"/>
      </w:pPr>
      <w:rPr>
        <w:rFonts w:ascii="Wingdings" w:hAnsi="Wingdings" w:hint="default"/>
      </w:rPr>
    </w:lvl>
    <w:lvl w:ilvl="6" w:tplc="5AD05FBE">
      <w:start w:val="1"/>
      <w:numFmt w:val="bullet"/>
      <w:lvlText w:val=""/>
      <w:lvlJc w:val="left"/>
      <w:pPr>
        <w:ind w:left="5040" w:hanging="360"/>
      </w:pPr>
      <w:rPr>
        <w:rFonts w:ascii="Symbol" w:hAnsi="Symbol" w:hint="default"/>
      </w:rPr>
    </w:lvl>
    <w:lvl w:ilvl="7" w:tplc="58D2FCB0">
      <w:start w:val="1"/>
      <w:numFmt w:val="bullet"/>
      <w:lvlText w:val="o"/>
      <w:lvlJc w:val="left"/>
      <w:pPr>
        <w:ind w:left="5760" w:hanging="360"/>
      </w:pPr>
      <w:rPr>
        <w:rFonts w:ascii="Courier New" w:hAnsi="Courier New" w:hint="default"/>
      </w:rPr>
    </w:lvl>
    <w:lvl w:ilvl="8" w:tplc="73DEA5B0">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34914B"/>
    <w:rsid w:val="0002093F"/>
    <w:rsid w:val="002D2ED6"/>
    <w:rsid w:val="002E2809"/>
    <w:rsid w:val="00383A63"/>
    <w:rsid w:val="006E682B"/>
    <w:rsid w:val="00897686"/>
    <w:rsid w:val="00945810"/>
    <w:rsid w:val="00B11353"/>
    <w:rsid w:val="00B1792E"/>
    <w:rsid w:val="00BF6A56"/>
    <w:rsid w:val="00CD5D26"/>
    <w:rsid w:val="00EE2003"/>
    <w:rsid w:val="00F12142"/>
    <w:rsid w:val="00F53EF6"/>
    <w:rsid w:val="096DE588"/>
    <w:rsid w:val="0CBC2192"/>
    <w:rsid w:val="1B0D6A7D"/>
    <w:rsid w:val="77349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914B"/>
  <w15:chartTrackingRefBased/>
  <w15:docId w15:val="{C20A7908-195F-4CD4-A755-FE16867A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CBC2192"/>
    <w:rPr>
      <w:lang w:val="en-US"/>
    </w:rPr>
  </w:style>
  <w:style w:type="paragraph" w:styleId="berschrift1">
    <w:name w:val="heading 1"/>
    <w:basedOn w:val="Standard"/>
    <w:next w:val="Standard"/>
    <w:link w:val="berschrift1Zchn"/>
    <w:uiPriority w:val="9"/>
    <w:qFormat/>
    <w:rsid w:val="0CBC2192"/>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CBC2192"/>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CBC2192"/>
    <w:pPr>
      <w:keepNext/>
      <w:spacing w:before="40" w:after="0"/>
      <w:outlineLvl w:val="2"/>
    </w:pPr>
    <w:rPr>
      <w:rFonts w:asciiTheme="majorHAnsi" w:eastAsiaTheme="majorEastAsia" w:hAnsiTheme="majorHAnsi" w:cstheme="majorBidi"/>
      <w:color w:val="1F3763"/>
      <w:sz w:val="24"/>
      <w:szCs w:val="24"/>
    </w:rPr>
  </w:style>
  <w:style w:type="paragraph" w:styleId="berschrift4">
    <w:name w:val="heading 4"/>
    <w:basedOn w:val="Standard"/>
    <w:next w:val="Standard"/>
    <w:link w:val="berschrift4Zchn"/>
    <w:uiPriority w:val="9"/>
    <w:unhideWhenUsed/>
    <w:qFormat/>
    <w:rsid w:val="0CBC2192"/>
    <w:pPr>
      <w:keepNext/>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CBC2192"/>
    <w:pPr>
      <w:keepNext/>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CBC2192"/>
    <w:pPr>
      <w:keepNext/>
      <w:spacing w:before="40" w:after="0"/>
      <w:outlineLvl w:val="5"/>
    </w:pPr>
    <w:rPr>
      <w:rFonts w:asciiTheme="majorHAnsi" w:eastAsiaTheme="majorEastAsia" w:hAnsiTheme="majorHAnsi" w:cstheme="majorBidi"/>
      <w:color w:val="1F3763"/>
    </w:rPr>
  </w:style>
  <w:style w:type="paragraph" w:styleId="berschrift7">
    <w:name w:val="heading 7"/>
    <w:basedOn w:val="Standard"/>
    <w:next w:val="Standard"/>
    <w:link w:val="berschrift7Zchn"/>
    <w:uiPriority w:val="9"/>
    <w:unhideWhenUsed/>
    <w:qFormat/>
    <w:rsid w:val="0CBC2192"/>
    <w:pPr>
      <w:keepNext/>
      <w:spacing w:before="40" w:after="0"/>
      <w:outlineLvl w:val="6"/>
    </w:pPr>
    <w:rPr>
      <w:rFonts w:asciiTheme="majorHAnsi" w:eastAsiaTheme="majorEastAsia" w:hAnsiTheme="majorHAnsi" w:cstheme="majorBidi"/>
      <w:i/>
      <w:iCs/>
      <w:color w:val="1F3763"/>
    </w:rPr>
  </w:style>
  <w:style w:type="paragraph" w:styleId="berschrift8">
    <w:name w:val="heading 8"/>
    <w:basedOn w:val="Standard"/>
    <w:next w:val="Standard"/>
    <w:link w:val="berschrift8Zchn"/>
    <w:uiPriority w:val="9"/>
    <w:unhideWhenUsed/>
    <w:qFormat/>
    <w:rsid w:val="0CBC2192"/>
    <w:pPr>
      <w:keepNext/>
      <w:spacing w:before="40" w:after="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unhideWhenUsed/>
    <w:qFormat/>
    <w:rsid w:val="0CBC2192"/>
    <w:pPr>
      <w:keepNext/>
      <w:spacing w:before="40" w:after="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CBC2192"/>
    <w:pPr>
      <w:spacing w:after="0"/>
      <w:contextualSpacing/>
    </w:pPr>
    <w:rPr>
      <w:rFonts w:asciiTheme="majorHAnsi" w:eastAsiaTheme="majorEastAsia" w:hAnsiTheme="majorHAnsi" w:cstheme="majorBidi"/>
      <w:sz w:val="56"/>
      <w:szCs w:val="56"/>
    </w:rPr>
  </w:style>
  <w:style w:type="paragraph" w:styleId="Untertitel">
    <w:name w:val="Subtitle"/>
    <w:basedOn w:val="Standard"/>
    <w:next w:val="Standard"/>
    <w:link w:val="UntertitelZchn"/>
    <w:uiPriority w:val="11"/>
    <w:qFormat/>
    <w:rsid w:val="0CBC2192"/>
    <w:rPr>
      <w:rFonts w:eastAsiaTheme="minorEastAsia"/>
      <w:color w:val="5A5A5A"/>
    </w:rPr>
  </w:style>
  <w:style w:type="paragraph" w:styleId="Zitat">
    <w:name w:val="Quote"/>
    <w:basedOn w:val="Standard"/>
    <w:next w:val="Standard"/>
    <w:link w:val="ZitatZchn"/>
    <w:uiPriority w:val="29"/>
    <w:qFormat/>
    <w:rsid w:val="0CBC2192"/>
    <w:pPr>
      <w:spacing w:before="200"/>
      <w:ind w:left="864" w:right="864"/>
      <w:jc w:val="center"/>
    </w:pPr>
    <w:rPr>
      <w:i/>
      <w:iCs/>
      <w:color w:val="404040" w:themeColor="text1" w:themeTint="BF"/>
    </w:rPr>
  </w:style>
  <w:style w:type="paragraph" w:styleId="IntensivesZitat">
    <w:name w:val="Intense Quote"/>
    <w:basedOn w:val="Standard"/>
    <w:next w:val="Standard"/>
    <w:link w:val="IntensivesZitatZchn"/>
    <w:uiPriority w:val="30"/>
    <w:qFormat/>
    <w:rsid w:val="0CBC2192"/>
    <w:pPr>
      <w:spacing w:before="360" w:after="360"/>
      <w:ind w:left="864" w:right="864"/>
      <w:jc w:val="center"/>
    </w:pPr>
    <w:rPr>
      <w:i/>
      <w:iCs/>
      <w:color w:val="4472C4" w:themeColor="accent1"/>
    </w:rPr>
  </w:style>
  <w:style w:type="paragraph" w:styleId="Listenabsatz">
    <w:name w:val="List Paragraph"/>
    <w:basedOn w:val="Standard"/>
    <w:uiPriority w:val="34"/>
    <w:qFormat/>
    <w:rsid w:val="0CBC2192"/>
    <w:pPr>
      <w:ind w:left="720"/>
      <w:contextualSpacing/>
    </w:pPr>
  </w:style>
  <w:style w:type="character" w:customStyle="1" w:styleId="berschrift1Zchn">
    <w:name w:val="Überschrift 1 Zchn"/>
    <w:basedOn w:val="Absatz-Standardschriftart"/>
    <w:link w:val="berschrift1"/>
    <w:uiPriority w:val="9"/>
    <w:rsid w:val="0CBC2192"/>
    <w:rPr>
      <w:rFonts w:asciiTheme="majorHAnsi" w:eastAsiaTheme="majorEastAsia" w:hAnsiTheme="majorHAnsi" w:cstheme="majorBidi"/>
      <w:noProof w:val="0"/>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CBC2192"/>
    <w:rPr>
      <w:rFonts w:asciiTheme="majorHAnsi" w:eastAsiaTheme="majorEastAsia" w:hAnsiTheme="majorHAnsi" w:cstheme="majorBidi"/>
      <w:noProof w:val="0"/>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CBC2192"/>
    <w:rPr>
      <w:rFonts w:asciiTheme="majorHAnsi" w:eastAsiaTheme="majorEastAsia" w:hAnsiTheme="majorHAnsi" w:cstheme="majorBidi"/>
      <w:noProof w:val="0"/>
      <w:color w:val="1F3763"/>
      <w:sz w:val="24"/>
      <w:szCs w:val="24"/>
      <w:lang w:val="en-US"/>
    </w:rPr>
  </w:style>
  <w:style w:type="character" w:customStyle="1" w:styleId="berschrift4Zchn">
    <w:name w:val="Überschrift 4 Zchn"/>
    <w:basedOn w:val="Absatz-Standardschriftart"/>
    <w:link w:val="berschrift4"/>
    <w:uiPriority w:val="9"/>
    <w:rsid w:val="0CBC2192"/>
    <w:rPr>
      <w:rFonts w:asciiTheme="majorHAnsi" w:eastAsiaTheme="majorEastAsia" w:hAnsiTheme="majorHAnsi" w:cstheme="majorBidi"/>
      <w:i/>
      <w:iCs/>
      <w:noProof w:val="0"/>
      <w:color w:val="2F5496" w:themeColor="accent1" w:themeShade="BF"/>
      <w:lang w:val="en-US"/>
    </w:rPr>
  </w:style>
  <w:style w:type="character" w:customStyle="1" w:styleId="berschrift5Zchn">
    <w:name w:val="Überschrift 5 Zchn"/>
    <w:basedOn w:val="Absatz-Standardschriftart"/>
    <w:link w:val="berschrift5"/>
    <w:uiPriority w:val="9"/>
    <w:rsid w:val="0CBC2192"/>
    <w:rPr>
      <w:rFonts w:asciiTheme="majorHAnsi" w:eastAsiaTheme="majorEastAsia" w:hAnsiTheme="majorHAnsi" w:cstheme="majorBidi"/>
      <w:noProof w:val="0"/>
      <w:color w:val="2F5496" w:themeColor="accent1" w:themeShade="BF"/>
      <w:lang w:val="en-US"/>
    </w:rPr>
  </w:style>
  <w:style w:type="character" w:customStyle="1" w:styleId="berschrift6Zchn">
    <w:name w:val="Überschrift 6 Zchn"/>
    <w:basedOn w:val="Absatz-Standardschriftart"/>
    <w:link w:val="berschrift6"/>
    <w:uiPriority w:val="9"/>
    <w:rsid w:val="0CBC2192"/>
    <w:rPr>
      <w:rFonts w:asciiTheme="majorHAnsi" w:eastAsiaTheme="majorEastAsia" w:hAnsiTheme="majorHAnsi" w:cstheme="majorBidi"/>
      <w:noProof w:val="0"/>
      <w:color w:val="1F3763"/>
      <w:lang w:val="en-US"/>
    </w:rPr>
  </w:style>
  <w:style w:type="character" w:customStyle="1" w:styleId="berschrift7Zchn">
    <w:name w:val="Überschrift 7 Zchn"/>
    <w:basedOn w:val="Absatz-Standardschriftart"/>
    <w:link w:val="berschrift7"/>
    <w:uiPriority w:val="9"/>
    <w:rsid w:val="0CBC2192"/>
    <w:rPr>
      <w:rFonts w:asciiTheme="majorHAnsi" w:eastAsiaTheme="majorEastAsia" w:hAnsiTheme="majorHAnsi" w:cstheme="majorBidi"/>
      <w:i/>
      <w:iCs/>
      <w:noProof w:val="0"/>
      <w:color w:val="1F3763"/>
      <w:lang w:val="en-US"/>
    </w:rPr>
  </w:style>
  <w:style w:type="character" w:customStyle="1" w:styleId="berschrift8Zchn">
    <w:name w:val="Überschrift 8 Zchn"/>
    <w:basedOn w:val="Absatz-Standardschriftart"/>
    <w:link w:val="berschrift8"/>
    <w:uiPriority w:val="9"/>
    <w:rsid w:val="0CBC2192"/>
    <w:rPr>
      <w:rFonts w:asciiTheme="majorHAnsi" w:eastAsiaTheme="majorEastAsia" w:hAnsiTheme="majorHAnsi" w:cstheme="majorBidi"/>
      <w:noProof w:val="0"/>
      <w:color w:val="272727"/>
      <w:sz w:val="21"/>
      <w:szCs w:val="21"/>
      <w:lang w:val="en-US"/>
    </w:rPr>
  </w:style>
  <w:style w:type="character" w:customStyle="1" w:styleId="berschrift9Zchn">
    <w:name w:val="Überschrift 9 Zchn"/>
    <w:basedOn w:val="Absatz-Standardschriftart"/>
    <w:link w:val="berschrift9"/>
    <w:uiPriority w:val="9"/>
    <w:rsid w:val="0CBC2192"/>
    <w:rPr>
      <w:rFonts w:asciiTheme="majorHAnsi" w:eastAsiaTheme="majorEastAsia" w:hAnsiTheme="majorHAnsi" w:cstheme="majorBidi"/>
      <w:i/>
      <w:iCs/>
      <w:noProof w:val="0"/>
      <w:color w:val="272727"/>
      <w:sz w:val="21"/>
      <w:szCs w:val="21"/>
      <w:lang w:val="en-US"/>
    </w:rPr>
  </w:style>
  <w:style w:type="character" w:customStyle="1" w:styleId="TitelZchn">
    <w:name w:val="Titel Zchn"/>
    <w:basedOn w:val="Absatz-Standardschriftart"/>
    <w:link w:val="Titel"/>
    <w:uiPriority w:val="10"/>
    <w:rsid w:val="0CBC2192"/>
    <w:rPr>
      <w:rFonts w:asciiTheme="majorHAnsi" w:eastAsiaTheme="majorEastAsia" w:hAnsiTheme="majorHAnsi" w:cstheme="majorBidi"/>
      <w:noProof w:val="0"/>
      <w:sz w:val="56"/>
      <w:szCs w:val="56"/>
      <w:lang w:val="en-US"/>
    </w:rPr>
  </w:style>
  <w:style w:type="character" w:customStyle="1" w:styleId="UntertitelZchn">
    <w:name w:val="Untertitel Zchn"/>
    <w:basedOn w:val="Absatz-Standardschriftart"/>
    <w:link w:val="Untertitel"/>
    <w:uiPriority w:val="11"/>
    <w:rsid w:val="0CBC2192"/>
    <w:rPr>
      <w:rFonts w:asciiTheme="minorHAnsi" w:eastAsiaTheme="minorEastAsia" w:hAnsiTheme="minorHAnsi" w:cstheme="minorBidi"/>
      <w:noProof w:val="0"/>
      <w:color w:val="5A5A5A"/>
      <w:lang w:val="en-US"/>
    </w:rPr>
  </w:style>
  <w:style w:type="character" w:customStyle="1" w:styleId="ZitatZchn">
    <w:name w:val="Zitat Zchn"/>
    <w:basedOn w:val="Absatz-Standardschriftart"/>
    <w:link w:val="Zitat"/>
    <w:uiPriority w:val="29"/>
    <w:rsid w:val="0CBC2192"/>
    <w:rPr>
      <w:i/>
      <w:iCs/>
      <w:noProof w:val="0"/>
      <w:color w:val="404040" w:themeColor="text1" w:themeTint="BF"/>
      <w:lang w:val="en-US"/>
    </w:rPr>
  </w:style>
  <w:style w:type="character" w:customStyle="1" w:styleId="IntensivesZitatZchn">
    <w:name w:val="Intensives Zitat Zchn"/>
    <w:basedOn w:val="Absatz-Standardschriftart"/>
    <w:link w:val="IntensivesZitat"/>
    <w:uiPriority w:val="30"/>
    <w:rsid w:val="0CBC2192"/>
    <w:rPr>
      <w:i/>
      <w:iCs/>
      <w:noProof w:val="0"/>
      <w:color w:val="4472C4" w:themeColor="accent1"/>
      <w:lang w:val="en-US"/>
    </w:rPr>
  </w:style>
  <w:style w:type="paragraph" w:styleId="Verzeichnis1">
    <w:name w:val="toc 1"/>
    <w:basedOn w:val="Standard"/>
    <w:next w:val="Standard"/>
    <w:uiPriority w:val="39"/>
    <w:unhideWhenUsed/>
    <w:rsid w:val="0CBC2192"/>
    <w:pPr>
      <w:spacing w:after="100"/>
    </w:pPr>
  </w:style>
  <w:style w:type="paragraph" w:styleId="Verzeichnis2">
    <w:name w:val="toc 2"/>
    <w:basedOn w:val="Standard"/>
    <w:next w:val="Standard"/>
    <w:uiPriority w:val="39"/>
    <w:unhideWhenUsed/>
    <w:rsid w:val="0CBC2192"/>
    <w:pPr>
      <w:spacing w:after="100"/>
      <w:ind w:left="220"/>
    </w:pPr>
  </w:style>
  <w:style w:type="paragraph" w:styleId="Verzeichnis3">
    <w:name w:val="toc 3"/>
    <w:basedOn w:val="Standard"/>
    <w:next w:val="Standard"/>
    <w:uiPriority w:val="39"/>
    <w:unhideWhenUsed/>
    <w:rsid w:val="0CBC2192"/>
    <w:pPr>
      <w:spacing w:after="100"/>
      <w:ind w:left="440"/>
    </w:pPr>
  </w:style>
  <w:style w:type="paragraph" w:styleId="Verzeichnis4">
    <w:name w:val="toc 4"/>
    <w:basedOn w:val="Standard"/>
    <w:next w:val="Standard"/>
    <w:uiPriority w:val="39"/>
    <w:unhideWhenUsed/>
    <w:rsid w:val="0CBC2192"/>
    <w:pPr>
      <w:spacing w:after="100"/>
      <w:ind w:left="660"/>
    </w:pPr>
  </w:style>
  <w:style w:type="paragraph" w:styleId="Verzeichnis5">
    <w:name w:val="toc 5"/>
    <w:basedOn w:val="Standard"/>
    <w:next w:val="Standard"/>
    <w:uiPriority w:val="39"/>
    <w:unhideWhenUsed/>
    <w:rsid w:val="0CBC2192"/>
    <w:pPr>
      <w:spacing w:after="100"/>
      <w:ind w:left="880"/>
    </w:pPr>
  </w:style>
  <w:style w:type="paragraph" w:styleId="Verzeichnis6">
    <w:name w:val="toc 6"/>
    <w:basedOn w:val="Standard"/>
    <w:next w:val="Standard"/>
    <w:uiPriority w:val="39"/>
    <w:unhideWhenUsed/>
    <w:rsid w:val="0CBC2192"/>
    <w:pPr>
      <w:spacing w:after="100"/>
      <w:ind w:left="1100"/>
    </w:pPr>
  </w:style>
  <w:style w:type="paragraph" w:styleId="Verzeichnis7">
    <w:name w:val="toc 7"/>
    <w:basedOn w:val="Standard"/>
    <w:next w:val="Standard"/>
    <w:uiPriority w:val="39"/>
    <w:unhideWhenUsed/>
    <w:rsid w:val="0CBC2192"/>
    <w:pPr>
      <w:spacing w:after="100"/>
      <w:ind w:left="1320"/>
    </w:pPr>
  </w:style>
  <w:style w:type="paragraph" w:styleId="Verzeichnis8">
    <w:name w:val="toc 8"/>
    <w:basedOn w:val="Standard"/>
    <w:next w:val="Standard"/>
    <w:uiPriority w:val="39"/>
    <w:unhideWhenUsed/>
    <w:rsid w:val="0CBC2192"/>
    <w:pPr>
      <w:spacing w:after="100"/>
      <w:ind w:left="1540"/>
    </w:pPr>
  </w:style>
  <w:style w:type="paragraph" w:styleId="Verzeichnis9">
    <w:name w:val="toc 9"/>
    <w:basedOn w:val="Standard"/>
    <w:next w:val="Standard"/>
    <w:uiPriority w:val="39"/>
    <w:unhideWhenUsed/>
    <w:rsid w:val="0CBC2192"/>
    <w:pPr>
      <w:spacing w:after="100"/>
      <w:ind w:left="1760"/>
    </w:pPr>
  </w:style>
  <w:style w:type="paragraph" w:styleId="Endnotentext">
    <w:name w:val="endnote text"/>
    <w:basedOn w:val="Standard"/>
    <w:link w:val="EndnotentextZchn"/>
    <w:uiPriority w:val="99"/>
    <w:semiHidden/>
    <w:unhideWhenUsed/>
    <w:rsid w:val="0CBC2192"/>
    <w:pPr>
      <w:spacing w:after="0"/>
    </w:pPr>
    <w:rPr>
      <w:sz w:val="20"/>
      <w:szCs w:val="20"/>
    </w:rPr>
  </w:style>
  <w:style w:type="character" w:customStyle="1" w:styleId="EndnotentextZchn">
    <w:name w:val="Endnotentext Zchn"/>
    <w:basedOn w:val="Absatz-Standardschriftart"/>
    <w:link w:val="Endnotentext"/>
    <w:uiPriority w:val="99"/>
    <w:semiHidden/>
    <w:rsid w:val="0CBC2192"/>
    <w:rPr>
      <w:noProof w:val="0"/>
      <w:sz w:val="20"/>
      <w:szCs w:val="20"/>
      <w:lang w:val="en-US"/>
    </w:rPr>
  </w:style>
  <w:style w:type="paragraph" w:styleId="Fuzeile">
    <w:name w:val="footer"/>
    <w:basedOn w:val="Standard"/>
    <w:link w:val="FuzeileZchn"/>
    <w:uiPriority w:val="99"/>
    <w:unhideWhenUsed/>
    <w:rsid w:val="0CBC2192"/>
    <w:pPr>
      <w:tabs>
        <w:tab w:val="center" w:pos="4680"/>
        <w:tab w:val="right" w:pos="9360"/>
      </w:tabs>
      <w:spacing w:after="0"/>
    </w:pPr>
  </w:style>
  <w:style w:type="character" w:customStyle="1" w:styleId="FuzeileZchn">
    <w:name w:val="Fußzeile Zchn"/>
    <w:basedOn w:val="Absatz-Standardschriftart"/>
    <w:link w:val="Fuzeile"/>
    <w:uiPriority w:val="99"/>
    <w:rsid w:val="0CBC2192"/>
    <w:rPr>
      <w:noProof w:val="0"/>
      <w:lang w:val="en-US"/>
    </w:rPr>
  </w:style>
  <w:style w:type="paragraph" w:styleId="Funotentext">
    <w:name w:val="footnote text"/>
    <w:basedOn w:val="Standard"/>
    <w:link w:val="FunotentextZchn"/>
    <w:uiPriority w:val="99"/>
    <w:semiHidden/>
    <w:unhideWhenUsed/>
    <w:rsid w:val="0CBC2192"/>
    <w:pPr>
      <w:spacing w:after="0"/>
    </w:pPr>
    <w:rPr>
      <w:sz w:val="20"/>
      <w:szCs w:val="20"/>
    </w:rPr>
  </w:style>
  <w:style w:type="character" w:customStyle="1" w:styleId="FunotentextZchn">
    <w:name w:val="Fußnotentext Zchn"/>
    <w:basedOn w:val="Absatz-Standardschriftart"/>
    <w:link w:val="Funotentext"/>
    <w:uiPriority w:val="99"/>
    <w:semiHidden/>
    <w:rsid w:val="0CBC2192"/>
    <w:rPr>
      <w:noProof w:val="0"/>
      <w:sz w:val="20"/>
      <w:szCs w:val="20"/>
      <w:lang w:val="en-US"/>
    </w:rPr>
  </w:style>
  <w:style w:type="paragraph" w:styleId="Kopfzeile">
    <w:name w:val="header"/>
    <w:basedOn w:val="Standard"/>
    <w:link w:val="KopfzeileZchn"/>
    <w:uiPriority w:val="99"/>
    <w:unhideWhenUsed/>
    <w:rsid w:val="0CBC2192"/>
    <w:pPr>
      <w:tabs>
        <w:tab w:val="center" w:pos="4680"/>
        <w:tab w:val="right" w:pos="9360"/>
      </w:tabs>
      <w:spacing w:after="0"/>
    </w:pPr>
  </w:style>
  <w:style w:type="character" w:customStyle="1" w:styleId="KopfzeileZchn">
    <w:name w:val="Kopfzeile Zchn"/>
    <w:basedOn w:val="Absatz-Standardschriftart"/>
    <w:link w:val="Kopfzeile"/>
    <w:uiPriority w:val="99"/>
    <w:rsid w:val="0CBC2192"/>
    <w:rPr>
      <w:noProof w:val="0"/>
      <w:lang w:val="en-US"/>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semiHidden/>
    <w:unhideWhenUsed/>
    <w:rsid w:val="006E682B"/>
    <w:rPr>
      <w:color w:val="0000FF"/>
      <w:u w:val="single"/>
    </w:rPr>
  </w:style>
  <w:style w:type="character" w:styleId="BesuchterLink">
    <w:name w:val="FollowedHyperlink"/>
    <w:basedOn w:val="Absatz-Standardschriftart"/>
    <w:uiPriority w:val="99"/>
    <w:semiHidden/>
    <w:unhideWhenUsed/>
    <w:rsid w:val="002E28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8937">
      <w:bodyDiv w:val="1"/>
      <w:marLeft w:val="0"/>
      <w:marRight w:val="0"/>
      <w:marTop w:val="0"/>
      <w:marBottom w:val="0"/>
      <w:divBdr>
        <w:top w:val="none" w:sz="0" w:space="0" w:color="auto"/>
        <w:left w:val="none" w:sz="0" w:space="0" w:color="auto"/>
        <w:bottom w:val="none" w:sz="0" w:space="0" w:color="auto"/>
        <w:right w:val="none" w:sz="0" w:space="0" w:color="auto"/>
      </w:divBdr>
      <w:divsChild>
        <w:div w:id="381171133">
          <w:marLeft w:val="0"/>
          <w:marRight w:val="0"/>
          <w:marTop w:val="0"/>
          <w:marBottom w:val="0"/>
          <w:divBdr>
            <w:top w:val="none" w:sz="0" w:space="0" w:color="auto"/>
            <w:left w:val="none" w:sz="0" w:space="0" w:color="auto"/>
            <w:bottom w:val="none" w:sz="0" w:space="0" w:color="auto"/>
            <w:right w:val="none" w:sz="0" w:space="0" w:color="auto"/>
          </w:divBdr>
          <w:divsChild>
            <w:div w:id="4600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tudio.google.com/reporting/72741ea9-79e5-4303-b4ff-b8638db1d1c5"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emakk/grou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4953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Hoffmann</dc:creator>
  <cp:keywords/>
  <dc:description/>
  <cp:lastModifiedBy>Kid Kun</cp:lastModifiedBy>
  <cp:revision>3</cp:revision>
  <dcterms:created xsi:type="dcterms:W3CDTF">2022-02-18T22:27:00Z</dcterms:created>
  <dcterms:modified xsi:type="dcterms:W3CDTF">2022-02-28T19:46:00Z</dcterms:modified>
</cp:coreProperties>
</file>